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CD3757" w:rsidP="00FC301F" w:rsidRDefault="00AB7106" w14:paraId="32DF67D3" w14:textId="6674FDA1">
      <w:pPr>
        <w:pStyle w:val="Heading1"/>
      </w:pPr>
      <w:r>
        <w:t xml:space="preserve">Project </w:t>
      </w:r>
      <w:r w:rsidR="005533F0">
        <w:t>Summary</w:t>
      </w:r>
    </w:p>
    <w:p w:rsidR="00FC301F" w:rsidRDefault="0045537C" w14:paraId="33A98ECA" w14:textId="0879D2F0">
      <w:r w:rsidRPr="5E60E055" w:rsidR="05F1FD1E">
        <w:rPr>
          <w:i w:val="1"/>
          <w:iCs w:val="1"/>
        </w:rPr>
        <w:t xml:space="preserve">The project develops a formal logic model of the card game War, focusing on employing propositional logic to systematically represent and analyze the dynamics of card distribution, gameplay decisions, and winning strategies. By abstracting the game into logical propositions and constraints, the model aims to simulate various game scenarios </w:t>
      </w:r>
      <w:r w:rsidRPr="5E60E055" w:rsidR="0435E114">
        <w:rPr>
          <w:i w:val="1"/>
          <w:iCs w:val="1"/>
        </w:rPr>
        <w:t>and</w:t>
      </w:r>
      <w:r w:rsidRPr="5E60E055" w:rsidR="05F1FD1E">
        <w:rPr>
          <w:i w:val="1"/>
          <w:iCs w:val="1"/>
        </w:rPr>
        <w:t xml:space="preserve"> to identify key strategic factors that influence the outcome of games, thereby offering insights into optimal gameplay tactics.</w:t>
      </w:r>
    </w:p>
    <w:p w:rsidR="00FC301F" w:rsidP="5E60E055" w:rsidRDefault="000C6CCA" w14:paraId="0B54792A" w14:textId="457F6DE2">
      <w:pPr>
        <w:pStyle w:val="Heading3"/>
        <w:spacing w:before="281" w:beforeAutospacing="off" w:after="281" w:afterAutospacing="off"/>
        <w:rPr>
          <w:b w:val="1"/>
          <w:bCs w:val="1"/>
          <w:noProof w:val="0"/>
          <w:color w:val="2F5496" w:themeColor="accent1" w:themeTint="FF" w:themeShade="BF"/>
          <w:sz w:val="32"/>
          <w:szCs w:val="32"/>
          <w:lang w:val="en-CA"/>
        </w:rPr>
      </w:pPr>
      <w:r w:rsidRPr="5E60E055" w:rsidR="59D88F70">
        <w:rPr>
          <w:b w:val="1"/>
          <w:bCs w:val="1"/>
          <w:noProof w:val="0"/>
          <w:color w:val="2F5496" w:themeColor="accent1" w:themeTint="FF" w:themeShade="BF"/>
          <w:sz w:val="32"/>
          <w:szCs w:val="32"/>
          <w:lang w:val="en-CA"/>
        </w:rPr>
        <w:t>Propositions</w:t>
      </w:r>
    </w:p>
    <w:p w:rsidR="00FC301F" w:rsidP="5E60E055" w:rsidRDefault="000C6CCA" w14:paraId="70677970" w14:textId="2ACF1C91">
      <w:pPr>
        <w:pStyle w:val="ListParagraph"/>
        <w:numPr>
          <w:ilvl w:val="0"/>
          <w:numId w:val="46"/>
        </w:numPr>
        <w:spacing w:before="240" w:beforeAutospacing="off" w:after="240" w:afterAutospacing="off"/>
        <w:rPr>
          <w:noProof w:val="0"/>
          <w:lang w:val="en-CA"/>
        </w:rPr>
      </w:pPr>
      <w:r w:rsidRPr="5E60E055" w:rsidR="59D88F70">
        <w:rPr>
          <w:b w:val="1"/>
          <w:bCs w:val="1"/>
          <w:noProof w:val="0"/>
          <w:lang w:val="en-CA"/>
        </w:rPr>
        <w:t>Card(rank, suit)</w:t>
      </w:r>
      <w:r w:rsidRPr="5E60E055" w:rsidR="59D88F70">
        <w:rPr>
          <w:noProof w:val="0"/>
          <w:lang w:val="en-CA"/>
        </w:rPr>
        <w:t>: Represents a card in the deck with a specific rank and suit.</w:t>
      </w:r>
    </w:p>
    <w:p w:rsidR="00FC301F" w:rsidP="5E60E055" w:rsidRDefault="000C6CCA" w14:paraId="1FC0413B" w14:textId="65FF31B7">
      <w:pPr>
        <w:pStyle w:val="ListParagraph"/>
        <w:numPr>
          <w:ilvl w:val="0"/>
          <w:numId w:val="46"/>
        </w:numPr>
        <w:spacing w:before="240" w:beforeAutospacing="off" w:after="240" w:afterAutospacing="off"/>
        <w:rPr>
          <w:noProof w:val="0"/>
          <w:lang w:val="en-CA"/>
        </w:rPr>
      </w:pPr>
      <w:r w:rsidRPr="5E60E055" w:rsidR="59D88F70">
        <w:rPr>
          <w:b w:val="1"/>
          <w:bCs w:val="1"/>
          <w:noProof w:val="0"/>
          <w:lang w:val="en-CA"/>
        </w:rPr>
        <w:t>Owns(player, card)</w:t>
      </w:r>
      <w:r w:rsidRPr="5E60E055" w:rsidR="59D88F70">
        <w:rPr>
          <w:noProof w:val="0"/>
          <w:lang w:val="en-CA"/>
        </w:rPr>
        <w:t>: Indicates that a particular player owns a specific card. Ownership is exclusive, ensuring that a card cannot belong to both players simultaneously.</w:t>
      </w:r>
    </w:p>
    <w:p w:rsidR="00FC301F" w:rsidP="5E60E055" w:rsidRDefault="000C6CCA" w14:paraId="333D103B" w14:textId="31353A4E">
      <w:pPr>
        <w:pStyle w:val="ListParagraph"/>
        <w:numPr>
          <w:ilvl w:val="0"/>
          <w:numId w:val="46"/>
        </w:numPr>
        <w:spacing w:before="240" w:beforeAutospacing="off" w:after="240" w:afterAutospacing="off"/>
        <w:rPr>
          <w:noProof w:val="0"/>
          <w:lang w:val="en-CA"/>
        </w:rPr>
      </w:pPr>
      <w:r w:rsidRPr="5E60E055" w:rsidR="59D88F70">
        <w:rPr>
          <w:b w:val="1"/>
          <w:bCs w:val="1"/>
          <w:noProof w:val="0"/>
          <w:lang w:val="en-CA"/>
        </w:rPr>
        <w:t>Plays(player, card, round_number)</w:t>
      </w:r>
      <w:r w:rsidRPr="5E60E055" w:rsidR="59D88F70">
        <w:rPr>
          <w:noProof w:val="0"/>
          <w:lang w:val="en-CA"/>
        </w:rPr>
        <w:t>: Represents a player playing a specific card in a given round. A player can only play cards they own.</w:t>
      </w:r>
    </w:p>
    <w:p w:rsidR="00FC301F" w:rsidP="5E60E055" w:rsidRDefault="000C6CCA" w14:paraId="3278787C" w14:textId="5BBD3A5F">
      <w:pPr>
        <w:pStyle w:val="ListParagraph"/>
        <w:numPr>
          <w:ilvl w:val="0"/>
          <w:numId w:val="46"/>
        </w:numPr>
        <w:spacing w:before="240" w:beforeAutospacing="off" w:after="240" w:afterAutospacing="off"/>
        <w:rPr>
          <w:noProof w:val="0"/>
          <w:lang w:val="en-CA"/>
        </w:rPr>
      </w:pPr>
      <w:r w:rsidRPr="5E60E055" w:rsidR="59D88F70">
        <w:rPr>
          <w:b w:val="1"/>
          <w:bCs w:val="1"/>
          <w:noProof w:val="0"/>
          <w:lang w:val="en-CA"/>
        </w:rPr>
        <w:t>Wins(player, round_number)</w:t>
      </w:r>
      <w:r w:rsidRPr="5E60E055" w:rsidR="59D88F70">
        <w:rPr>
          <w:noProof w:val="0"/>
          <w:lang w:val="en-CA"/>
        </w:rPr>
        <w:t>: Indicates that a specified player wins a particular round based on the relative ranks of the cards played.</w:t>
      </w:r>
    </w:p>
    <w:p w:rsidR="00FC301F" w:rsidP="5E60E055" w:rsidRDefault="000C6CCA" w14:paraId="4DA9620D" w14:textId="19EA5075">
      <w:pPr>
        <w:pStyle w:val="ListParagraph"/>
        <w:numPr>
          <w:ilvl w:val="0"/>
          <w:numId w:val="46"/>
        </w:numPr>
        <w:spacing w:before="240" w:beforeAutospacing="off" w:after="240" w:afterAutospacing="off"/>
        <w:rPr>
          <w:noProof w:val="0"/>
          <w:lang w:val="en-CA"/>
        </w:rPr>
      </w:pPr>
      <w:r w:rsidRPr="5E60E055" w:rsidR="59D88F70">
        <w:rPr>
          <w:b w:val="1"/>
          <w:bCs w:val="1"/>
          <w:noProof w:val="0"/>
          <w:lang w:val="en-CA"/>
        </w:rPr>
        <w:t>Tie(round_number)</w:t>
      </w:r>
      <w:r w:rsidRPr="5E60E055" w:rsidR="59D88F70">
        <w:rPr>
          <w:noProof w:val="0"/>
          <w:lang w:val="en-CA"/>
        </w:rPr>
        <w:t>: Represents that a tie occurs in a specified round when both players play cards of the same rank.</w:t>
      </w:r>
    </w:p>
    <w:p w:rsidR="00FC301F" w:rsidP="5E60E055" w:rsidRDefault="000C6CCA" w14:paraId="43637D82" w14:textId="59A81D8A">
      <w:pPr>
        <w:pStyle w:val="ListParagraph"/>
        <w:numPr>
          <w:ilvl w:val="0"/>
          <w:numId w:val="46"/>
        </w:numPr>
        <w:spacing w:before="240" w:beforeAutospacing="off" w:after="240" w:afterAutospacing="off"/>
        <w:rPr>
          <w:noProof w:val="0"/>
          <w:lang w:val="en-CA"/>
        </w:rPr>
      </w:pPr>
      <w:r w:rsidRPr="5E60E055" w:rsidR="59D88F70">
        <w:rPr>
          <w:b w:val="1"/>
          <w:bCs w:val="1"/>
          <w:noProof w:val="0"/>
          <w:lang w:val="en-CA"/>
        </w:rPr>
        <w:t>FinalTie(round_number)</w:t>
      </w:r>
      <w:r w:rsidRPr="5E60E055" w:rsidR="59D88F70">
        <w:rPr>
          <w:noProof w:val="0"/>
          <w:lang w:val="en-CA"/>
        </w:rPr>
        <w:t>: Indicates that no winner is found after recursive tie-breaking rounds, resulting in an unresolved tie for the specified round.</w:t>
      </w:r>
    </w:p>
    <w:p w:rsidR="00FC301F" w:rsidP="5E60E055" w:rsidRDefault="000C6CCA" w14:paraId="18B448EA" w14:textId="6E1FB1F3">
      <w:pPr>
        <w:pStyle w:val="ListParagraph"/>
        <w:numPr>
          <w:ilvl w:val="0"/>
          <w:numId w:val="46"/>
        </w:numPr>
        <w:spacing w:before="240" w:beforeAutospacing="off" w:after="240" w:afterAutospacing="off"/>
        <w:rPr>
          <w:noProof w:val="0"/>
          <w:lang w:val="en-CA"/>
        </w:rPr>
      </w:pPr>
      <w:r w:rsidRPr="5E60E055" w:rsidR="59D88F70">
        <w:rPr>
          <w:b w:val="1"/>
          <w:bCs w:val="1"/>
          <w:noProof w:val="0"/>
          <w:lang w:val="en-CA"/>
        </w:rPr>
        <w:t>HigherRank(card1, card2)</w:t>
      </w:r>
      <w:r w:rsidRPr="5E60E055" w:rsidR="59D88F70">
        <w:rPr>
          <w:noProof w:val="0"/>
          <w:lang w:val="en-CA"/>
        </w:rPr>
        <w:t>: Denotes that card1 has a higher rank than card2. This determines the winner of a round when two cards are compared.</w:t>
      </w:r>
    </w:p>
    <w:p w:rsidR="00FC301F" w:rsidP="5E60E055" w:rsidRDefault="000C6CCA" w14:paraId="1107F564" w14:textId="753DE10C">
      <w:pPr>
        <w:pStyle w:val="ListParagraph"/>
        <w:numPr>
          <w:ilvl w:val="0"/>
          <w:numId w:val="46"/>
        </w:numPr>
        <w:spacing w:before="240" w:beforeAutospacing="off" w:after="240" w:afterAutospacing="off"/>
        <w:rPr>
          <w:noProof w:val="0"/>
          <w:lang w:val="en-CA"/>
        </w:rPr>
      </w:pPr>
      <w:r w:rsidRPr="5E60E055" w:rsidR="59D88F70">
        <w:rPr>
          <w:b w:val="1"/>
          <w:bCs w:val="1"/>
          <w:noProof w:val="0"/>
          <w:lang w:val="en-CA"/>
        </w:rPr>
        <w:t>SameRank(card1, card2)</w:t>
      </w:r>
      <w:r w:rsidRPr="5E60E055" w:rsidR="59D88F70">
        <w:rPr>
          <w:noProof w:val="0"/>
          <w:lang w:val="en-CA"/>
        </w:rPr>
        <w:t>: Denotes that two cards have the same rank, leading to a tie if they are played in the same round.</w:t>
      </w:r>
    </w:p>
    <w:p w:rsidR="00FC301F" w:rsidP="5E60E055" w:rsidRDefault="000C6CCA" w14:paraId="06886DCD" w14:textId="5CE6B0F3">
      <w:pPr>
        <w:pStyle w:val="ListParagraph"/>
        <w:numPr>
          <w:ilvl w:val="0"/>
          <w:numId w:val="46"/>
        </w:numPr>
        <w:spacing w:before="240" w:beforeAutospacing="off" w:after="240" w:afterAutospacing="off"/>
        <w:rPr>
          <w:noProof w:val="0"/>
          <w:lang w:val="en-CA"/>
        </w:rPr>
      </w:pPr>
      <w:r w:rsidRPr="5E60E055" w:rsidR="59D88F70">
        <w:rPr>
          <w:b w:val="1"/>
          <w:bCs w:val="1"/>
          <w:noProof w:val="0"/>
          <w:lang w:val="en-CA"/>
        </w:rPr>
        <w:t>OverallWinner(player)</w:t>
      </w:r>
      <w:r w:rsidRPr="5E60E055" w:rsidR="59D88F70">
        <w:rPr>
          <w:noProof w:val="0"/>
          <w:lang w:val="en-CA"/>
        </w:rPr>
        <w:t>: Indicates that a specified player wins more rounds overall than the other player, based on the total number of rounds won across the game.</w:t>
      </w:r>
      <w:r w:rsidR="59D88F70">
        <w:rPr/>
        <w:t xml:space="preserve"> </w:t>
      </w:r>
    </w:p>
    <w:p w:rsidR="00FC301F" w:rsidP="00080053" w:rsidRDefault="000C6CCA" w14:paraId="7181DEDD" w14:textId="44EAF278">
      <w:pPr>
        <w:pStyle w:val="Heading1"/>
      </w:pPr>
      <w:r w:rsidR="1A96B80C">
        <w:rPr/>
        <w:t>Constraints</w:t>
      </w:r>
    </w:p>
    <w:p w:rsidRPr="00175B3E" w:rsidR="00175B3E" w:rsidP="00175B3E" w:rsidRDefault="00175B3E" w14:paraId="1F0000A2" w14:textId="278761E7">
      <w:pPr>
        <w:pStyle w:val="ListParagraph"/>
        <w:numPr>
          <w:ilvl w:val="0"/>
          <w:numId w:val="29"/>
        </w:numPr>
      </w:pPr>
      <w:r w:rsidRPr="00175B3E">
        <w:rPr>
          <w:b/>
          <w:bCs/>
        </w:rPr>
        <w:t xml:space="preserve">Owns("Player A", c) </w:t>
      </w:r>
      <w:r w:rsidRPr="00BD7DF7" w:rsidR="00955D88">
        <w:rPr>
          <w:i/>
          <w:iCs/>
        </w:rPr>
        <w:t xml:space="preserve">→ </w:t>
      </w:r>
      <w:r w:rsidRPr="00175B3E">
        <w:rPr>
          <w:b/>
          <w:bCs/>
        </w:rPr>
        <w:t>¬Owns("Player B", c)</w:t>
      </w:r>
      <w:r w:rsidRPr="00175B3E">
        <w:t xml:space="preserve">: A card can only be owned by one player. If Player A owns card c, then Player B </w:t>
      </w:r>
      <w:r w:rsidR="00955D88">
        <w:t xml:space="preserve">doesn’t and </w:t>
      </w:r>
      <w:r w:rsidRPr="00175B3E">
        <w:t>cannot own the same card.</w:t>
      </w:r>
    </w:p>
    <w:p w:rsidRPr="00175B3E" w:rsidR="00175B3E" w:rsidP="00175B3E" w:rsidRDefault="00175B3E" w14:paraId="5E250351" w14:textId="5F4C82D2">
      <w:pPr>
        <w:pStyle w:val="ListParagraph"/>
        <w:numPr>
          <w:ilvl w:val="0"/>
          <w:numId w:val="29"/>
        </w:numPr>
      </w:pPr>
      <w:r w:rsidRPr="00175B3E">
        <w:rPr>
          <w:b/>
          <w:bCs/>
        </w:rPr>
        <w:t xml:space="preserve">Plays("Player A", c, r) </w:t>
      </w:r>
      <w:r w:rsidRPr="00175B3E">
        <w:rPr>
          <w:rFonts w:ascii="Cambria Math" w:hAnsi="Cambria Math" w:cs="Cambria Math"/>
          <w:b/>
          <w:bCs/>
        </w:rPr>
        <w:t>∨</w:t>
      </w:r>
      <w:r w:rsidRPr="00175B3E">
        <w:rPr>
          <w:b/>
          <w:bCs/>
        </w:rPr>
        <w:t xml:space="preserve"> Plays("Player B", c, r)</w:t>
      </w:r>
      <w:r w:rsidRPr="00175B3E">
        <w:t>: In each round r, both players must play exactly one card, ensuring that every player makes a move.</w:t>
      </w:r>
    </w:p>
    <w:p w:rsidRPr="00175B3E" w:rsidR="00175B3E" w:rsidP="00175B3E" w:rsidRDefault="00175B3E" w14:paraId="4CFD2AAB" w14:textId="64822E50">
      <w:pPr>
        <w:pStyle w:val="ListParagraph"/>
        <w:numPr>
          <w:ilvl w:val="0"/>
          <w:numId w:val="29"/>
        </w:numPr>
      </w:pPr>
      <w:r w:rsidRPr="00175B3E">
        <w:rPr>
          <w:b/>
          <w:bCs/>
        </w:rPr>
        <w:t>Plays("Player A", c, r) → Owns("Player A", c)</w:t>
      </w:r>
      <w:r w:rsidRPr="00175B3E">
        <w:t>: A player can only play a card they own. For example, if Player A plays card ccc in round r, they must own that card.</w:t>
      </w:r>
    </w:p>
    <w:p w:rsidRPr="00175B3E" w:rsidR="00175B3E" w:rsidP="00175B3E" w:rsidRDefault="00175B3E" w14:paraId="275ABFB5" w14:textId="7F4D0FA7">
      <w:pPr>
        <w:pStyle w:val="ListParagraph"/>
        <w:numPr>
          <w:ilvl w:val="0"/>
          <w:numId w:val="29"/>
        </w:numPr>
      </w:pPr>
      <w:r w:rsidRPr="00175B3E">
        <w:rPr>
          <w:b/>
          <w:bCs/>
        </w:rPr>
        <w:t xml:space="preserve">Plays("Player A", c, r) </w:t>
      </w:r>
      <w:r w:rsidRPr="00175B3E">
        <w:rPr>
          <w:rFonts w:ascii="Cambria Math" w:hAnsi="Cambria Math" w:cs="Cambria Math"/>
          <w:b/>
          <w:bCs/>
        </w:rPr>
        <w:t>∧</w:t>
      </w:r>
      <w:r w:rsidRPr="00175B3E">
        <w:rPr>
          <w:b/>
          <w:bCs/>
        </w:rPr>
        <w:t xml:space="preserve"> Plays("Player B", c₂, r) </w:t>
      </w:r>
      <w:r w:rsidRPr="00175B3E">
        <w:rPr>
          <w:rFonts w:ascii="Cambria Math" w:hAnsi="Cambria Math" w:cs="Cambria Math"/>
          <w:b/>
          <w:bCs/>
        </w:rPr>
        <w:t>∧</w:t>
      </w:r>
      <w:r w:rsidRPr="00175B3E">
        <w:rPr>
          <w:b/>
          <w:bCs/>
        </w:rPr>
        <w:t xml:space="preserve"> HigherRank(c₁, c₂) → Wins("Player A", r)</w:t>
      </w:r>
      <w:r w:rsidRPr="00175B3E">
        <w:t>: Player A wins round r if they play a card c₁ that has a higher rank than the card c₂ played by Player B.</w:t>
      </w:r>
    </w:p>
    <w:p w:rsidRPr="00175B3E" w:rsidR="00175B3E" w:rsidP="00175B3E" w:rsidRDefault="00175B3E" w14:paraId="5F795792" w14:textId="0B98BF4B">
      <w:pPr>
        <w:pStyle w:val="ListParagraph"/>
        <w:numPr>
          <w:ilvl w:val="0"/>
          <w:numId w:val="29"/>
        </w:numPr>
      </w:pPr>
      <w:r w:rsidRPr="00175B3E">
        <w:rPr>
          <w:b/>
          <w:bCs/>
        </w:rPr>
        <w:t xml:space="preserve">Plays("Player A", c₁, r) </w:t>
      </w:r>
      <w:r w:rsidRPr="00175B3E">
        <w:rPr>
          <w:rFonts w:ascii="Cambria Math" w:hAnsi="Cambria Math" w:cs="Cambria Math"/>
          <w:b/>
          <w:bCs/>
        </w:rPr>
        <w:t>∧</w:t>
      </w:r>
      <w:r w:rsidRPr="00175B3E">
        <w:rPr>
          <w:b/>
          <w:bCs/>
        </w:rPr>
        <w:t xml:space="preserve"> Plays("Player B", c₂, r) </w:t>
      </w:r>
      <w:r w:rsidRPr="00175B3E">
        <w:rPr>
          <w:rFonts w:ascii="Cambria Math" w:hAnsi="Cambria Math" w:cs="Cambria Math"/>
          <w:b/>
          <w:bCs/>
        </w:rPr>
        <w:t>∧</w:t>
      </w:r>
      <w:r w:rsidRPr="00175B3E">
        <w:rPr>
          <w:b/>
          <w:bCs/>
        </w:rPr>
        <w:t xml:space="preserve"> SameRank(c₁, c₂) → Tie(r)</w:t>
      </w:r>
      <w:r w:rsidRPr="00175B3E">
        <w:t>: A round r ends in a tie if both players play cards of the same rank.</w:t>
      </w:r>
    </w:p>
    <w:p w:rsidRPr="00175B3E" w:rsidR="00175B3E" w:rsidP="00602781" w:rsidRDefault="00175B3E" w14:paraId="4D216D8E" w14:textId="6AF9F5D1">
      <w:pPr>
        <w:pStyle w:val="ListParagraph"/>
        <w:numPr>
          <w:ilvl w:val="0"/>
          <w:numId w:val="29"/>
        </w:numPr>
      </w:pPr>
      <w:r w:rsidRPr="00175B3E">
        <w:rPr>
          <w:b/>
          <w:bCs/>
        </w:rPr>
        <w:t xml:space="preserve">Wins("Player A", r) </w:t>
      </w:r>
      <w:r w:rsidRPr="00175B3E">
        <w:rPr>
          <w:rFonts w:ascii="Cambria Math" w:hAnsi="Cambria Math" w:cs="Cambria Math"/>
          <w:b/>
          <w:bCs/>
        </w:rPr>
        <w:t>∨</w:t>
      </w:r>
      <w:r w:rsidRPr="00175B3E">
        <w:rPr>
          <w:b/>
          <w:bCs/>
        </w:rPr>
        <w:t xml:space="preserve"> Wins("Player B", r) </w:t>
      </w:r>
      <w:r w:rsidRPr="00175B3E">
        <w:rPr>
          <w:rFonts w:ascii="Cambria Math" w:hAnsi="Cambria Math" w:cs="Cambria Math"/>
          <w:b/>
          <w:bCs/>
        </w:rPr>
        <w:t>∨</w:t>
      </w:r>
      <w:r w:rsidRPr="00175B3E">
        <w:rPr>
          <w:b/>
          <w:bCs/>
        </w:rPr>
        <w:t xml:space="preserve"> Tie(r</w:t>
      </w:r>
      <w:r w:rsidR="003E1CC7">
        <w:rPr>
          <w:b/>
          <w:bCs/>
        </w:rPr>
        <w:t>));</w:t>
      </w:r>
      <w:r w:rsidRPr="00175B3E">
        <w:t xml:space="preserve"> </w:t>
      </w:r>
      <w:r w:rsidRPr="003E1CC7">
        <w:rPr>
          <w:b/>
          <w:bCs/>
        </w:rPr>
        <w:t xml:space="preserve">¬(Wins("Player A", r) </w:t>
      </w:r>
      <w:r w:rsidRPr="003E1CC7">
        <w:rPr>
          <w:rFonts w:ascii="Cambria Math" w:hAnsi="Cambria Math" w:cs="Cambria Math"/>
          <w:b/>
          <w:bCs/>
        </w:rPr>
        <w:t>∧</w:t>
      </w:r>
      <w:r w:rsidRPr="003E1CC7">
        <w:rPr>
          <w:b/>
          <w:bCs/>
        </w:rPr>
        <w:t xml:space="preserve"> Wins("Player B", r))</w:t>
      </w:r>
      <w:r w:rsidRPr="00175B3E">
        <w:t>: Only one outcome can occur in each round: either Player A wins, Player B wins, or there is a tie. It is impossible for both players to win the same round.</w:t>
      </w:r>
    </w:p>
    <w:p w:rsidRPr="00175B3E" w:rsidR="00175B3E" w:rsidP="5E60E055" w:rsidRDefault="00175B3E" w14:paraId="4C8080EB" w14:textId="3C4940F4">
      <w:pPr>
        <w:pStyle w:val="ListParagraph"/>
        <w:numPr>
          <w:ilvl w:val="0"/>
          <w:numId w:val="29"/>
        </w:numPr>
        <w:rPr>
          <w:noProof w:val="0"/>
          <w:lang w:val="en-CA"/>
        </w:rPr>
      </w:pPr>
      <w:r w:rsidRPr="5E60E055" w:rsidR="6E6ADE4F">
        <w:rPr>
          <w:b w:val="1"/>
          <w:bCs w:val="1"/>
          <w:noProof w:val="0"/>
          <w:lang w:val="en-CA"/>
        </w:rPr>
        <w:t>Tie Resolution (Recursive)</w:t>
      </w:r>
      <w:r w:rsidRPr="5E60E055" w:rsidR="6E6ADE4F">
        <w:rPr>
          <w:noProof w:val="0"/>
          <w:lang w:val="en-CA"/>
        </w:rPr>
        <w:t xml:space="preserve">: Ensures that if a tie occurs in round r, both players must play cards in the </w:t>
      </w:r>
      <w:r w:rsidRPr="5E60E055" w:rsidR="6E6ADE4F">
        <w:rPr>
          <w:noProof w:val="0"/>
          <w:lang w:val="en-CA"/>
        </w:rPr>
        <w:t>subsequent</w:t>
      </w:r>
      <w:r w:rsidRPr="5E60E055" w:rsidR="6E6ADE4F">
        <w:rPr>
          <w:noProof w:val="0"/>
          <w:lang w:val="en-CA"/>
        </w:rPr>
        <w:t xml:space="preserve"> round:</w:t>
      </w:r>
    </w:p>
    <w:p w:rsidRPr="00175B3E" w:rsidR="00175B3E" w:rsidP="5E60E055" w:rsidRDefault="00175B3E" w14:paraId="123B7B52" w14:textId="15E6FF44">
      <w:pPr>
        <w:pStyle w:val="ListParagraph"/>
        <w:numPr>
          <w:ilvl w:val="1"/>
          <w:numId w:val="29"/>
        </w:numPr>
        <w:spacing w:before="0" w:beforeAutospacing="off" w:after="0" w:afterAutospacing="off"/>
        <w:rPr>
          <w:noProof w:val="0"/>
          <w:lang w:val="en-CA"/>
        </w:rPr>
      </w:pPr>
      <w:r w:rsidRPr="5E60E055" w:rsidR="6E6ADE4F">
        <w:rPr>
          <w:noProof w:val="0"/>
          <w:lang w:val="en-CA"/>
        </w:rPr>
        <w:t>Tie(r) → (</w:t>
      </w:r>
      <w:r w:rsidRPr="5E60E055" w:rsidR="6E6ADE4F">
        <w:rPr>
          <w:noProof w:val="0"/>
          <w:lang w:val="en-CA"/>
        </w:rPr>
        <w:t>Plays(</w:t>
      </w:r>
      <w:r w:rsidRPr="5E60E055" w:rsidR="6E6ADE4F">
        <w:rPr>
          <w:noProof w:val="0"/>
          <w:lang w:val="en-CA"/>
        </w:rPr>
        <w:t xml:space="preserve">"Player A", c₁, r+1) ∧ </w:t>
      </w:r>
      <w:r w:rsidRPr="5E60E055" w:rsidR="6E6ADE4F">
        <w:rPr>
          <w:noProof w:val="0"/>
          <w:lang w:val="en-CA"/>
        </w:rPr>
        <w:t>Plays(</w:t>
      </w:r>
      <w:r w:rsidRPr="5E60E055" w:rsidR="6E6ADE4F">
        <w:rPr>
          <w:noProof w:val="0"/>
          <w:lang w:val="en-CA"/>
        </w:rPr>
        <w:t>"Player B", c₂, r+1))</w:t>
      </w:r>
      <w:r>
        <w:br/>
      </w:r>
    </w:p>
    <w:p w:rsidRPr="00175B3E" w:rsidR="00175B3E" w:rsidP="5E60E055" w:rsidRDefault="00175B3E" w14:paraId="6D8F98E2" w14:textId="1D495F51">
      <w:pPr>
        <w:pStyle w:val="ListParagraph"/>
        <w:numPr>
          <w:ilvl w:val="0"/>
          <w:numId w:val="29"/>
        </w:numPr>
        <w:spacing w:before="240" w:beforeAutospacing="off" w:after="240" w:afterAutospacing="off"/>
        <w:rPr>
          <w:noProof w:val="0"/>
          <w:lang w:val="en-CA"/>
        </w:rPr>
      </w:pPr>
      <w:r w:rsidRPr="5E60E055" w:rsidR="6E6ADE4F">
        <w:rPr>
          <w:b w:val="1"/>
          <w:bCs w:val="1"/>
          <w:noProof w:val="0"/>
          <w:lang w:val="en-CA"/>
        </w:rPr>
        <w:t>Final Tie Condition</w:t>
      </w:r>
      <w:r w:rsidRPr="5E60E055" w:rsidR="6E6ADE4F">
        <w:rPr>
          <w:noProof w:val="0"/>
          <w:lang w:val="en-CA"/>
        </w:rPr>
        <w:t xml:space="preserve">: Limits the recursive tie-breaking process to three additional rounds. If no winner emerges, the round is declared a </w:t>
      </w:r>
      <w:r w:rsidRPr="5E60E055" w:rsidR="6E6ADE4F">
        <w:rPr>
          <w:b w:val="1"/>
          <w:bCs w:val="1"/>
          <w:noProof w:val="0"/>
          <w:lang w:val="en-CA"/>
        </w:rPr>
        <w:t>FinalTie</w:t>
      </w:r>
      <w:r w:rsidRPr="5E60E055" w:rsidR="6E6ADE4F">
        <w:rPr>
          <w:noProof w:val="0"/>
          <w:lang w:val="en-CA"/>
        </w:rPr>
        <w:t>:</w:t>
      </w:r>
    </w:p>
    <w:p w:rsidRPr="00175B3E" w:rsidR="00175B3E" w:rsidP="5E60E055" w:rsidRDefault="00175B3E" w14:paraId="23F3F622" w14:textId="53E3DB95">
      <w:pPr>
        <w:pStyle w:val="ListParagraph"/>
        <w:numPr>
          <w:ilvl w:val="1"/>
          <w:numId w:val="29"/>
        </w:numPr>
        <w:spacing w:before="0" w:beforeAutospacing="off" w:after="0" w:afterAutospacing="off"/>
        <w:rPr>
          <w:noProof w:val="0"/>
          <w:lang w:val="en-CA"/>
        </w:rPr>
      </w:pPr>
      <w:r w:rsidRPr="5E60E055" w:rsidR="6E6ADE4F">
        <w:rPr>
          <w:noProof w:val="0"/>
          <w:lang w:val="en-CA"/>
        </w:rPr>
        <w:t xml:space="preserve">Tie(r) ∧ Tie(r+1) ∧ Tie(r+2) ∧ Tie(r+3) → </w:t>
      </w:r>
      <w:r w:rsidRPr="5E60E055" w:rsidR="6E6ADE4F">
        <w:rPr>
          <w:noProof w:val="0"/>
          <w:lang w:val="en-CA"/>
        </w:rPr>
        <w:t>FinalTie</w:t>
      </w:r>
      <w:r w:rsidRPr="5E60E055" w:rsidR="6E6ADE4F">
        <w:rPr>
          <w:noProof w:val="0"/>
          <w:lang w:val="en-CA"/>
        </w:rPr>
        <w:t>(r)</w:t>
      </w:r>
      <w:r>
        <w:br/>
      </w:r>
    </w:p>
    <w:p w:rsidRPr="00175B3E" w:rsidR="00175B3E" w:rsidP="5E60E055" w:rsidRDefault="00175B3E" w14:paraId="0A7FA8B2" w14:textId="0C88DA30">
      <w:pPr>
        <w:pStyle w:val="ListParagraph"/>
        <w:numPr>
          <w:ilvl w:val="0"/>
          <w:numId w:val="29"/>
        </w:numPr>
        <w:spacing w:before="240" w:beforeAutospacing="off" w:after="240" w:afterAutospacing="off"/>
        <w:rPr>
          <w:noProof w:val="0"/>
          <w:lang w:val="en-CA"/>
        </w:rPr>
      </w:pPr>
      <w:r w:rsidRPr="5E60E055" w:rsidR="6E6ADE4F">
        <w:rPr>
          <w:b w:val="1"/>
          <w:bCs w:val="1"/>
          <w:noProof w:val="0"/>
          <w:lang w:val="en-CA"/>
        </w:rPr>
        <w:t>Mutual Exclusivity of Outcomes</w:t>
      </w:r>
      <w:r w:rsidRPr="5E60E055" w:rsidR="6E6ADE4F">
        <w:rPr>
          <w:noProof w:val="0"/>
          <w:lang w:val="en-CA"/>
        </w:rPr>
        <w:t>: Ensures that for any round r, only one of the three outcomes (win, loss, tie) occurs:</w:t>
      </w:r>
    </w:p>
    <w:p w:rsidRPr="00175B3E" w:rsidR="00175B3E" w:rsidP="5E60E055" w:rsidRDefault="00175B3E" w14:paraId="1674C18C" w14:textId="57E7011B">
      <w:pPr>
        <w:pStyle w:val="ListParagraph"/>
        <w:numPr>
          <w:ilvl w:val="1"/>
          <w:numId w:val="29"/>
        </w:numPr>
        <w:spacing w:before="0" w:beforeAutospacing="off" w:after="0" w:afterAutospacing="off"/>
        <w:rPr>
          <w:noProof w:val="0"/>
          <w:lang w:val="en-CA"/>
        </w:rPr>
      </w:pPr>
      <w:r w:rsidRPr="5E60E055" w:rsidR="6E6ADE4F">
        <w:rPr>
          <w:noProof w:val="0"/>
          <w:lang w:val="en-CA"/>
        </w:rPr>
        <w:t>Wins(</w:t>
      </w:r>
      <w:r w:rsidRPr="5E60E055" w:rsidR="6E6ADE4F">
        <w:rPr>
          <w:noProof w:val="0"/>
          <w:lang w:val="en-CA"/>
        </w:rPr>
        <w:t xml:space="preserve">"Player A", r) ∨ </w:t>
      </w:r>
      <w:r w:rsidRPr="5E60E055" w:rsidR="6E6ADE4F">
        <w:rPr>
          <w:noProof w:val="0"/>
          <w:lang w:val="en-CA"/>
        </w:rPr>
        <w:t>Wins(</w:t>
      </w:r>
      <w:r w:rsidRPr="5E60E055" w:rsidR="6E6ADE4F">
        <w:rPr>
          <w:noProof w:val="0"/>
          <w:lang w:val="en-CA"/>
        </w:rPr>
        <w:t>"Player B", r) ∨ Tie(r)</w:t>
      </w:r>
      <w:r>
        <w:br/>
      </w:r>
      <w:r w:rsidRPr="5E60E055" w:rsidR="6E6ADE4F">
        <w:rPr>
          <w:noProof w:val="0"/>
          <w:lang w:val="en-CA"/>
        </w:rPr>
        <w:t>¬(</w:t>
      </w:r>
      <w:r w:rsidRPr="5E60E055" w:rsidR="6E6ADE4F">
        <w:rPr>
          <w:noProof w:val="0"/>
          <w:lang w:val="en-CA"/>
        </w:rPr>
        <w:t>Wins(</w:t>
      </w:r>
      <w:r w:rsidRPr="5E60E055" w:rsidR="6E6ADE4F">
        <w:rPr>
          <w:noProof w:val="0"/>
          <w:lang w:val="en-CA"/>
        </w:rPr>
        <w:t xml:space="preserve">"Player A", r) ∧ </w:t>
      </w:r>
      <w:r w:rsidRPr="5E60E055" w:rsidR="6E6ADE4F">
        <w:rPr>
          <w:noProof w:val="0"/>
          <w:lang w:val="en-CA"/>
        </w:rPr>
        <w:t>Wins(</w:t>
      </w:r>
      <w:r w:rsidRPr="5E60E055" w:rsidR="6E6ADE4F">
        <w:rPr>
          <w:noProof w:val="0"/>
          <w:lang w:val="en-CA"/>
        </w:rPr>
        <w:t>"Player B", r))</w:t>
      </w:r>
    </w:p>
    <w:p w:rsidR="5E60E055" w:rsidP="5E60E055" w:rsidRDefault="5E60E055" w14:paraId="6A8B6F1E" w14:textId="1470A793">
      <w:pPr>
        <w:pStyle w:val="ListParagraph"/>
        <w:numPr>
          <w:ilvl w:val="1"/>
          <w:numId w:val="29"/>
        </w:numPr>
        <w:spacing w:before="0" w:beforeAutospacing="off" w:after="0" w:afterAutospacing="off"/>
        <w:rPr>
          <w:noProof w:val="0"/>
          <w:lang w:val="en-CA"/>
        </w:rPr>
      </w:pPr>
    </w:p>
    <w:p w:rsidRPr="00080053" w:rsidR="00080053" w:rsidP="00C91F4A" w:rsidRDefault="00175B3E" w14:paraId="7BA7B5C8" w14:textId="4104E720">
      <w:pPr>
        <w:pStyle w:val="ListParagraph"/>
        <w:numPr>
          <w:ilvl w:val="0"/>
          <w:numId w:val="29"/>
        </w:numPr>
        <w:rPr/>
      </w:pPr>
      <w:r w:rsidRPr="5E60E055" w:rsidR="6B4D73F9">
        <w:rPr>
          <w:b w:val="1"/>
          <w:bCs w:val="1"/>
        </w:rPr>
        <w:t xml:space="preserve">¬Wins("Player A", r) </w:t>
      </w:r>
      <w:r w:rsidRPr="5E60E055" w:rsidR="6B4D73F9">
        <w:rPr>
          <w:rFonts w:ascii="Cambria Math" w:hAnsi="Cambria Math" w:cs="Cambria Math"/>
          <w:b w:val="1"/>
          <w:bCs w:val="1"/>
        </w:rPr>
        <w:t>∧</w:t>
      </w:r>
      <w:r w:rsidRPr="5E60E055" w:rsidR="6B4D73F9">
        <w:rPr>
          <w:b w:val="1"/>
          <w:bCs w:val="1"/>
        </w:rPr>
        <w:t xml:space="preserve"> ¬Wins("Player B", r) → FinalTie(r)</w:t>
      </w:r>
      <w:r w:rsidR="6B4D73F9">
        <w:rPr/>
        <w:t>: If neither player wins after the allowed tie-breakers, the round is declared a final tie.</w:t>
      </w:r>
    </w:p>
    <w:p w:rsidRPr="00252BC6" w:rsidR="00252BC6" w:rsidP="5E60E055" w:rsidRDefault="001F51C5" w14:paraId="5A035E2D" w14:textId="55975CED">
      <w:pPr>
        <w:pStyle w:val="Heading3"/>
        <w:spacing w:before="281" w:beforeAutospacing="off" w:after="281" w:afterAutospacing="off"/>
      </w:pPr>
      <w:r w:rsidRPr="5E60E055" w:rsidR="6730CDE1">
        <w:rPr>
          <w:b w:val="1"/>
          <w:bCs w:val="1"/>
          <w:noProof w:val="0"/>
          <w:sz w:val="28"/>
          <w:szCs w:val="28"/>
          <w:lang w:val="en-CA"/>
        </w:rPr>
        <w:t>Model Exploration</w:t>
      </w:r>
    </w:p>
    <w:p w:rsidRPr="00252BC6" w:rsidR="00252BC6" w:rsidP="5E60E055" w:rsidRDefault="001F51C5" w14:paraId="11950A57" w14:textId="059DFDD6">
      <w:pPr>
        <w:spacing w:before="240" w:beforeAutospacing="off" w:after="240" w:afterAutospacing="off"/>
      </w:pPr>
      <w:r w:rsidRPr="5E60E055" w:rsidR="6730CDE1">
        <w:rPr>
          <w:noProof w:val="0"/>
          <w:lang w:val="en-CA"/>
        </w:rPr>
        <w:t>In developing a formal logic model for the War card game, we began by establishing the foundational constructs necessary for accurately simulating gameplay. The initial step involved defining propositions like Owns("Player A", x) and Owns("Player B", x), ensuring that each card in the deck was exclusively owned by one player. This representation allowed us to model the game's starting state, where the shuffled deck is evenly distributed between two players. The ownership setup was crucial for defining subsequent gameplay actions and enforcing game constraints.</w:t>
      </w:r>
    </w:p>
    <w:p w:rsidRPr="00252BC6" w:rsidR="00252BC6" w:rsidP="5E60E055" w:rsidRDefault="001F51C5" w14:paraId="46E0A751" w14:textId="43E6057C">
      <w:pPr>
        <w:spacing w:before="240" w:beforeAutospacing="off" w:after="240" w:afterAutospacing="off"/>
      </w:pPr>
      <w:r w:rsidRPr="5E60E055" w:rsidR="6730CDE1">
        <w:rPr>
          <w:noProof w:val="0"/>
          <w:lang w:val="en-CA"/>
        </w:rPr>
        <w:t>For each round, we introduced dynamic propositions such as Plays("Player A", x, r) and Plays("Player B", x, r) to track the players' card selections. These propositions represented a central aspect of the game’s mechanics: the interaction between the players through their choices of cards. To model winning conditions, we incorporated propositions like HigherRank(x, y) to establish when one card outranked another and determined the round's winner. In addition, the proposition SameRank(x, y) was used to handle ties, enabling the simulation to accurately reflect scenarios where tied ranks required further rounds to resolve.</w:t>
      </w:r>
    </w:p>
    <w:p w:rsidRPr="00252BC6" w:rsidR="00252BC6" w:rsidP="5E60E055" w:rsidRDefault="001F51C5" w14:paraId="0AD2334B" w14:textId="0FA273F8">
      <w:pPr>
        <w:spacing w:before="240" w:beforeAutospacing="off" w:after="240" w:afterAutospacing="off"/>
        <w:rPr>
          <w:del w:author="Marcela Rojas" w:date="2024-12-04T21:23:30.152Z" w16du:dateUtc="2024-12-04T21:23:30.152Z" w:id="468870090"/>
        </w:rPr>
      </w:pPr>
      <w:r w:rsidRPr="5E60E055" w:rsidR="6730CDE1">
        <w:rPr>
          <w:noProof w:val="0"/>
          <w:lang w:val="en-CA"/>
        </w:rPr>
        <w:t>Our model included logic to handle up to three consecutive tie-breaker rounds. These tie scenarios were managed by recursively assigning face-down cards and resolving ties through higher-ranked cards revealed later. This design added realism to the gameplay, reflecting the complexity of real-world War rules. Rigorous testing was conducted by simulating forced ties in various rounds to ensure that the tie-breaking logic triggered correctly and resolved all persistent ties. This recursive approach also handled the unlikely scenario of final unresolved ties, where neither player gained an advantage.</w:t>
      </w:r>
    </w:p>
    <w:p w:rsidRPr="00252BC6" w:rsidR="00252BC6" w:rsidP="5E60E055" w:rsidRDefault="001F51C5" w14:paraId="77F137F5" w14:textId="48B04E15">
      <w:pPr>
        <w:spacing w:before="240" w:beforeAutospacing="off" w:after="240" w:afterAutospacing="off"/>
      </w:pPr>
      <w:r w:rsidRPr="5E60E055" w:rsidR="6730CDE1">
        <w:rPr>
          <w:noProof w:val="0"/>
          <w:lang w:val="en-CA"/>
        </w:rPr>
        <w:t xml:space="preserve">To deepen the model’s capabilities, we explored </w:t>
      </w:r>
      <w:r w:rsidRPr="5E60E055" w:rsidR="6730CDE1">
        <w:rPr>
          <w:b w:val="1"/>
          <w:bCs w:val="1"/>
          <w:noProof w:val="0"/>
          <w:lang w:val="en-CA"/>
        </w:rPr>
        <w:t>stacked deck scenarios</w:t>
      </w:r>
      <w:r w:rsidRPr="5E60E055" w:rsidR="6730CDE1">
        <w:rPr>
          <w:noProof w:val="0"/>
          <w:lang w:val="en-CA"/>
        </w:rPr>
        <w:t>, where a player's victory was guaranteed. For example, we simulated a game where Player A held the highest-ranked cards in every round, resulting in deterministic outcomes. This allowed us to validate the model's ability to handle extreme cases and reinforced its capacity to simulate the influence of card distribution and rank advantages on gameplay. The deterministic outcomes in these scenarios highlighted how strategic deck setups could completely alter the game’s dynamics, emphasizing the importance of randomness in typical gameplay.</w:t>
      </w:r>
    </w:p>
    <w:p w:rsidRPr="00252BC6" w:rsidR="00252BC6" w:rsidP="5E60E055" w:rsidRDefault="001F51C5" w14:paraId="0C1BF2D9" w14:textId="29D88AEF">
      <w:pPr>
        <w:spacing w:before="240" w:beforeAutospacing="off" w:after="240" w:afterAutospacing="off"/>
      </w:pPr>
      <w:r w:rsidRPr="5E60E055" w:rsidR="6730CDE1">
        <w:rPr>
          <w:noProof w:val="0"/>
          <w:lang w:val="en-CA"/>
        </w:rPr>
        <w:t xml:space="preserve">In addition to stacked decks, we introduced </w:t>
      </w:r>
      <w:r w:rsidRPr="5E60E055" w:rsidR="6730CDE1">
        <w:rPr>
          <w:b w:val="1"/>
          <w:bCs w:val="1"/>
          <w:noProof w:val="0"/>
          <w:lang w:val="en-CA"/>
        </w:rPr>
        <w:t>biased shuffling</w:t>
      </w:r>
      <w:r w:rsidRPr="5E60E055" w:rsidR="6730CDE1">
        <w:rPr>
          <w:noProof w:val="0"/>
          <w:lang w:val="en-CA"/>
        </w:rPr>
        <w:t xml:space="preserve"> to investigate the effects of altered initial card distributions. By strategically skewing the card assignment process, we simulated conditions where one player held an inherent advantage—akin to real-world scenarios where prior successes or external factors might grant a strategic edge. Various levels of bias, from mild to significant, were tested to observe their impact on game outcomes and strategies. Our findings revealed that even slight biases in initial conditions could dramatically shift the trajectory of the game. These results underscored the critical role of fairness in the initial setup and provided insights into how perceived advantages or disadvantages might influence player behavior and strategy.</w:t>
      </w:r>
    </w:p>
    <w:p w:rsidRPr="00252BC6" w:rsidR="00252BC6" w:rsidP="5E60E055" w:rsidRDefault="001F51C5" w14:paraId="5E75D8DF" w14:textId="4E6BD9D2">
      <w:pPr>
        <w:pStyle w:val="Normal"/>
      </w:pPr>
      <w:r w:rsidRPr="5E60E055" w:rsidR="6730CDE1">
        <w:rPr>
          <w:noProof w:val="0"/>
          <w:lang w:val="en-CA"/>
        </w:rPr>
        <w:t xml:space="preserve">As part of our iterative refinement process, we implemented </w:t>
      </w:r>
      <w:r w:rsidRPr="5E60E055" w:rsidR="6730CDE1">
        <w:rPr>
          <w:b w:val="1"/>
          <w:bCs w:val="1"/>
          <w:noProof w:val="0"/>
          <w:lang w:val="en-CA"/>
        </w:rPr>
        <w:t>partial assignments</w:t>
      </w:r>
      <w:r w:rsidRPr="5E60E055" w:rsidR="6730CDE1">
        <w:rPr>
          <w:noProof w:val="0"/>
          <w:lang w:val="en-CA"/>
        </w:rPr>
        <w:t xml:space="preserve"> to simulate scenarios where a designated player, typically Player A, was set to win a predefined percentage of the rounds (e.g., 70%). This technique involved calculating the number of rounds Player A needed to win (e.g., 18 out of 26 rounds) and ensuring they were assigned higher-ranked cards in those rounds. By selectively applying winning conditions using logical constraints, we tested the model’s flexibility under controlled biases. This enabled us to study the impact of strategic advantages on overall outcomes, shedding light on how subtle changes in game setup can influence player strategies.</w:t>
      </w:r>
    </w:p>
    <w:p w:rsidRPr="00252BC6" w:rsidR="00252BC6" w:rsidP="5E60E055" w:rsidRDefault="001F51C5" w14:paraId="0BD32439" w14:textId="6CEB4327">
      <w:pPr>
        <w:pStyle w:val="Normal"/>
        <w:rPr>
          <w:noProof w:val="0"/>
          <w:lang w:val="en-CA"/>
        </w:rPr>
      </w:pPr>
    </w:p>
    <w:p w:rsidRPr="00252BC6" w:rsidR="00252BC6" w:rsidP="5E60E055" w:rsidRDefault="001F51C5" w14:paraId="5FD17707" w14:textId="7C946B7B">
      <w:pPr>
        <w:pStyle w:val="Normal"/>
      </w:pPr>
      <w:r w:rsidRPr="5E60E055" w:rsidR="6730CDE1">
        <w:rPr>
          <w:noProof w:val="0"/>
          <w:lang w:val="en-CA"/>
        </w:rPr>
        <w:t xml:space="preserve">A key feature of the model was the use of </w:t>
      </w:r>
      <w:r w:rsidRPr="5E60E055" w:rsidR="6730CDE1">
        <w:rPr>
          <w:b w:val="1"/>
          <w:bCs w:val="1"/>
          <w:noProof w:val="0"/>
          <w:lang w:val="en-CA"/>
        </w:rPr>
        <w:t>quantifiers</w:t>
      </w:r>
      <w:r w:rsidRPr="5E60E055" w:rsidR="6730CDE1">
        <w:rPr>
          <w:noProof w:val="0"/>
          <w:lang w:val="en-CA"/>
        </w:rPr>
        <w:t xml:space="preserve"> to resolve ties dynamically. For instance, in tie scenarios, </w:t>
      </w:r>
      <w:r w:rsidRPr="5E60E055" w:rsidR="6730CDE1">
        <w:rPr>
          <w:noProof w:val="0"/>
          <w:lang w:val="en-CA"/>
        </w:rPr>
        <w:t>additional</w:t>
      </w:r>
      <w:r w:rsidRPr="5E60E055" w:rsidR="6730CDE1">
        <w:rPr>
          <w:noProof w:val="0"/>
          <w:lang w:val="en-CA"/>
        </w:rPr>
        <w:t xml:space="preserve"> face-up and face-down cards were recursively assigned to simulate realistic tie-breaking rules. Quantifiers ensured that the constraints dynamically evolved with the game's state, accurately modeling the rules governing tie resolution. This recursive logic extended the model’s capability to handle intricate game states, such as successive ties requiring multiple rounds for resolution.</w:t>
      </w:r>
    </w:p>
    <w:p w:rsidRPr="00252BC6" w:rsidR="00252BC6" w:rsidP="5E60E055" w:rsidRDefault="001F51C5" w14:paraId="25334E58" w14:textId="0B7DDF9E">
      <w:pPr>
        <w:spacing w:before="240" w:beforeAutospacing="off" w:after="240" w:afterAutospacing="off"/>
      </w:pPr>
      <w:r w:rsidRPr="5E60E055" w:rsidR="6730CDE1">
        <w:rPr>
          <w:noProof w:val="0"/>
          <w:lang w:val="en-CA"/>
        </w:rPr>
        <w:t xml:space="preserve">The tie-breaking mechanism was particularly useful in stress-testing the model’s robustness. Simulating tie-heavy scenarios </w:t>
      </w:r>
      <w:r w:rsidRPr="5E60E055" w:rsidR="6730CDE1">
        <w:rPr>
          <w:noProof w:val="0"/>
          <w:lang w:val="en-CA"/>
        </w:rPr>
        <w:t>demonstrated</w:t>
      </w:r>
      <w:r w:rsidRPr="5E60E055" w:rsidR="6730CDE1">
        <w:rPr>
          <w:noProof w:val="0"/>
          <w:lang w:val="en-CA"/>
        </w:rPr>
        <w:t xml:space="preserve"> that the model could efficiently handle edge cases and adhere to the rules governing fair play and game progression. The use of quantifiers provided a structured method for evaluating increasingly complex gameplay interactions, further </w:t>
      </w:r>
      <w:r w:rsidRPr="5E60E055" w:rsidR="6730CDE1">
        <w:rPr>
          <w:noProof w:val="0"/>
          <w:lang w:val="en-CA"/>
        </w:rPr>
        <w:t>validating</w:t>
      </w:r>
      <w:r w:rsidRPr="5E60E055" w:rsidR="6730CDE1">
        <w:rPr>
          <w:noProof w:val="0"/>
          <w:lang w:val="en-CA"/>
        </w:rPr>
        <w:t xml:space="preserve"> the model's adaptability.</w:t>
      </w:r>
    </w:p>
    <w:p w:rsidRPr="00252BC6" w:rsidR="00252BC6" w:rsidP="5E60E055" w:rsidRDefault="001F51C5" w14:paraId="586801CC" w14:textId="04A5AF08">
      <w:pPr>
        <w:spacing w:before="240" w:beforeAutospacing="off" w:after="240" w:afterAutospacing="off"/>
      </w:pPr>
      <w:r w:rsidRPr="5E60E055" w:rsidR="6730CDE1">
        <w:rPr>
          <w:noProof w:val="0"/>
          <w:lang w:val="en-CA"/>
        </w:rPr>
        <w:t>The transition from our draft model to the final submission involved iterative enhancements to account for probabilistic outcomes, strategic manipulations, and fairness in gameplay. By introducing deterministic scenarios, biased shuffling, and partial assignments, we expanded the scope of the model beyond simple gameplay replication to a tool for exploring advanced game-theoretical concepts. These refinements allowed us to investigate how initial conditions, randomness, and strategy interplay to shape the game’s trajectory.</w:t>
      </w:r>
    </w:p>
    <w:p w:rsidRPr="00252BC6" w:rsidR="00252BC6" w:rsidP="5E60E055" w:rsidRDefault="001F51C5" w14:paraId="18956B24" w14:textId="115DB9EB">
      <w:pPr>
        <w:spacing w:before="240" w:beforeAutospacing="off" w:after="240" w:afterAutospacing="off"/>
      </w:pPr>
      <w:r w:rsidRPr="5E60E055" w:rsidR="6730CDE1">
        <w:rPr>
          <w:noProof w:val="0"/>
          <w:lang w:val="en-CA"/>
        </w:rPr>
        <w:t>The final model is a comprehensive representation of the War card game, capable of simulating not only standard gameplay but also advanced scenarios reflecting deterministic, biased, or strategic elements. This robust framework serves as both a practical simulation tool and a platform for deeper analysis of probabilistic and strategic variations in competitive settings.</w:t>
      </w:r>
      <w:r w:rsidR="6730CDE1">
        <w:rPr/>
        <w:t xml:space="preserve"> </w:t>
      </w:r>
    </w:p>
    <w:p w:rsidRPr="00252BC6" w:rsidR="00252BC6" w:rsidP="00252BC6" w:rsidRDefault="001F51C5" w14:paraId="5BA19C0E" w14:textId="768CE646">
      <w:pPr>
        <w:pStyle w:val="Heading1"/>
      </w:pPr>
      <w:r w:rsidR="6E17D3A1">
        <w:rPr/>
        <w:t>Jape Proof Ideas</w:t>
      </w:r>
    </w:p>
    <w:p w:rsidRPr="007E1304" w:rsidR="007E1304" w:rsidP="007E1304" w:rsidRDefault="007E1304" w14:paraId="216CD366" w14:textId="59A854AC">
      <w:pPr>
        <w:pStyle w:val="ListParagraph"/>
        <w:numPr>
          <w:ilvl w:val="0"/>
          <w:numId w:val="7"/>
        </w:numPr>
        <w:rPr>
          <w:i/>
        </w:rPr>
      </w:pPr>
      <w:r w:rsidRPr="007E1304">
        <w:rPr>
          <w:i/>
          <w:iCs/>
        </w:rPr>
        <w:t>If for every card x that Player A owns, Player B cannot own the same card, then it logically follows that there is no card x that both Player A and Player B own simultaneously.</w:t>
      </w:r>
    </w:p>
    <w:p w:rsidRPr="007E1304" w:rsidR="001F51C5" w:rsidP="007E1304" w:rsidRDefault="007E1304" w14:paraId="7C846621" w14:textId="252BEE97">
      <w:pPr>
        <w:ind w:left="360"/>
        <w:rPr>
          <w:i/>
          <w:iCs/>
        </w:rPr>
      </w:pPr>
      <w:r>
        <w:rPr>
          <w:noProof/>
        </w:rPr>
        <w:drawing>
          <wp:inline distT="0" distB="0" distL="0" distR="0" wp14:anchorId="47A4D89C" wp14:editId="2826EBD4">
            <wp:extent cx="3046293" cy="1713540"/>
            <wp:effectExtent l="0" t="0" r="1905" b="1270"/>
            <wp:docPr id="90548445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484457"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56695" cy="1719391"/>
                    </a:xfrm>
                    <a:prstGeom prst="rect">
                      <a:avLst/>
                    </a:prstGeom>
                  </pic:spPr>
                </pic:pic>
              </a:graphicData>
            </a:graphic>
          </wp:inline>
        </w:drawing>
      </w:r>
    </w:p>
    <w:p w:rsidR="00DD4132" w:rsidP="00DD4132" w:rsidRDefault="0077228F" w14:paraId="17558FD5" w14:textId="18E5CE55">
      <w:pPr>
        <w:ind w:left="360"/>
        <w:rPr>
          <w:i/>
          <w:iCs/>
        </w:rPr>
      </w:pPr>
      <w:r>
        <w:rPr>
          <w:i/>
          <w:iCs/>
        </w:rPr>
        <w:t xml:space="preserve">Premise: </w:t>
      </w:r>
      <w:r w:rsidRPr="00BD7DF7" w:rsidR="00BD7DF7">
        <w:rPr>
          <w:i/>
          <w:iCs/>
        </w:rPr>
        <w:t xml:space="preserve"> (OwnsA(</w:t>
      </w:r>
      <w:r w:rsidR="00C91F4A">
        <w:rPr>
          <w:i/>
          <w:iCs/>
        </w:rPr>
        <w:t>x</w:t>
      </w:r>
      <w:r w:rsidRPr="00BD7DF7" w:rsidR="00BD7DF7">
        <w:rPr>
          <w:i/>
          <w:iCs/>
        </w:rPr>
        <w:t>) → ¬OwnsB(</w:t>
      </w:r>
      <w:r w:rsidR="00C91F4A">
        <w:rPr>
          <w:i/>
          <w:iCs/>
        </w:rPr>
        <w:t>x</w:t>
      </w:r>
      <w:r w:rsidRPr="00BD7DF7" w:rsidR="00BD7DF7">
        <w:rPr>
          <w:i/>
          <w:iCs/>
        </w:rPr>
        <w:t>))</w:t>
      </w:r>
    </w:p>
    <w:p w:rsidRPr="00DD4132" w:rsidR="00BD7DF7" w:rsidP="00DD4132" w:rsidRDefault="0077228F" w14:paraId="7C5A031B" w14:textId="262FBB34">
      <w:pPr>
        <w:ind w:left="360"/>
        <w:rPr>
          <w:i/>
          <w:iCs/>
        </w:rPr>
      </w:pPr>
      <w:r>
        <w:rPr>
          <w:i/>
          <w:iCs/>
        </w:rPr>
        <w:t xml:space="preserve">Conclusion: </w:t>
      </w:r>
      <w:r w:rsidRPr="00BD7DF7" w:rsidR="00BD7DF7">
        <w:rPr>
          <w:i/>
          <w:iCs/>
        </w:rPr>
        <w:t>¬ (OwnsA(</w:t>
      </w:r>
      <w:r w:rsidR="00C91F4A">
        <w:rPr>
          <w:i/>
          <w:iCs/>
        </w:rPr>
        <w:t>x</w:t>
      </w:r>
      <w:r w:rsidRPr="00BD7DF7" w:rsidR="00BD7DF7">
        <w:rPr>
          <w:i/>
          <w:iCs/>
        </w:rPr>
        <w:t xml:space="preserve">) </w:t>
      </w:r>
      <w:r w:rsidRPr="00BD7DF7" w:rsidR="00BD7DF7">
        <w:rPr>
          <w:rFonts w:ascii="Cambria Math" w:hAnsi="Cambria Math" w:cs="Cambria Math"/>
          <w:i/>
          <w:iCs/>
        </w:rPr>
        <w:t>∧</w:t>
      </w:r>
      <w:r w:rsidRPr="00BD7DF7" w:rsidR="00BD7DF7">
        <w:rPr>
          <w:i/>
          <w:iCs/>
        </w:rPr>
        <w:t xml:space="preserve"> OwnsB(</w:t>
      </w:r>
      <w:r w:rsidR="00C91F4A">
        <w:rPr>
          <w:i/>
          <w:iCs/>
        </w:rPr>
        <w:t>x</w:t>
      </w:r>
      <w:r w:rsidRPr="00BD7DF7" w:rsidR="00BD7DF7">
        <w:rPr>
          <w:i/>
          <w:iCs/>
        </w:rPr>
        <w:t>))</w:t>
      </w:r>
    </w:p>
    <w:p w:rsidR="00671CB1" w:rsidP="008247F4" w:rsidRDefault="04D138C0" w14:paraId="2EA35CCC" w14:textId="77777777">
      <w:pPr>
        <w:pStyle w:val="ListParagraph"/>
        <w:numPr>
          <w:ilvl w:val="0"/>
          <w:numId w:val="7"/>
        </w:numPr>
        <w:spacing w:before="240" w:after="240"/>
      </w:pPr>
      <w:r w:rsidRPr="62320B0D">
        <w:t xml:space="preserve">Premise: </w:t>
      </w:r>
    </w:p>
    <w:p w:rsidR="00081A09" w:rsidP="00081A09" w:rsidRDefault="00081A09" w14:paraId="28AB075F" w14:textId="4BA8996D">
      <w:pPr>
        <w:spacing w:before="240" w:after="240"/>
        <w:ind w:left="360"/>
      </w:pPr>
      <w:r w:rsidRPr="00081A09">
        <w:rPr>
          <w:b/>
          <w:bCs/>
        </w:rPr>
        <w:t>Premise 1</w:t>
      </w:r>
      <w:r w:rsidRPr="00081A09">
        <w:t>: PlaysA(c,r)</w:t>
      </w:r>
      <w:r w:rsidR="00111F88">
        <w:t xml:space="preserve"> </w:t>
      </w:r>
      <w:r w:rsidRPr="00081A09">
        <w:t>→</w:t>
      </w:r>
      <w:r w:rsidR="00111F88">
        <w:t xml:space="preserve"> </w:t>
      </w:r>
      <w:r w:rsidRPr="00081A09">
        <w:t>OwnsA(c)– If Player A plays card c in round r, then Player A owns that card.</w:t>
      </w:r>
    </w:p>
    <w:p w:rsidR="003E2FD3" w:rsidP="00081A09" w:rsidRDefault="003E2FD3" w14:paraId="756FCE96" w14:textId="05583F22">
      <w:pPr>
        <w:spacing w:before="240" w:after="240"/>
        <w:ind w:left="360"/>
      </w:pPr>
      <w:r w:rsidRPr="003E2FD3">
        <w:rPr>
          <w:b/>
          <w:bCs/>
        </w:rPr>
        <w:t xml:space="preserve">Premise </w:t>
      </w:r>
      <w:r w:rsidR="00E471DB">
        <w:rPr>
          <w:b/>
          <w:bCs/>
        </w:rPr>
        <w:t>2</w:t>
      </w:r>
      <w:r w:rsidRPr="003E2FD3">
        <w:t>: WinsA(r)</w:t>
      </w:r>
      <w:r w:rsidR="00111F88">
        <w:t xml:space="preserve"> </w:t>
      </w:r>
      <w:r w:rsidRPr="003E2FD3">
        <w:t>→</w:t>
      </w:r>
      <w:r w:rsidR="00111F88">
        <w:t xml:space="preserve"> </w:t>
      </w:r>
      <w:r w:rsidRPr="003E2FD3">
        <w:t>PlaysA(c1,r)</w:t>
      </w:r>
      <w:r w:rsidR="00111F88">
        <w:t xml:space="preserve"> </w:t>
      </w:r>
      <w:r w:rsidRPr="003E2FD3">
        <w:rPr>
          <w:rFonts w:ascii="Cambria Math" w:hAnsi="Cambria Math" w:cs="Cambria Math"/>
        </w:rPr>
        <w:t>∧</w:t>
      </w:r>
      <w:r w:rsidR="00111F88">
        <w:rPr>
          <w:rFonts w:ascii="Cambria Math" w:hAnsi="Cambria Math" w:cs="Cambria Math"/>
        </w:rPr>
        <w:t xml:space="preserve"> </w:t>
      </w:r>
      <w:r w:rsidRPr="003E2FD3">
        <w:t>PlaysB(c2,r)</w:t>
      </w:r>
      <w:r w:rsidR="00111F88">
        <w:t xml:space="preserve"> </w:t>
      </w:r>
      <w:r w:rsidRPr="003E2FD3">
        <w:rPr>
          <w:rFonts w:ascii="Cambria Math" w:hAnsi="Cambria Math" w:cs="Cambria Math"/>
        </w:rPr>
        <w:t>∧</w:t>
      </w:r>
      <w:r w:rsidR="00111F88">
        <w:rPr>
          <w:rFonts w:ascii="Cambria Math" w:hAnsi="Cambria Math" w:cs="Cambria Math"/>
        </w:rPr>
        <w:t xml:space="preserve">  </w:t>
      </w:r>
      <w:r w:rsidRPr="003E2FD3">
        <w:t>HigherRank(c1,</w:t>
      </w:r>
      <w:r w:rsidR="00111F88">
        <w:t xml:space="preserve"> </w:t>
      </w:r>
      <w:r w:rsidRPr="003E2FD3">
        <w:t>c2</w:t>
      </w:r>
      <w:r w:rsidR="00111F88">
        <w:t xml:space="preserve"> </w:t>
      </w:r>
      <w:r w:rsidRPr="003E2FD3">
        <w:t>– Player A wins round r if Player A plays c1, Player B plays c2</w:t>
      </w:r>
      <w:r w:rsidR="00111F88">
        <w:t>,</w:t>
      </w:r>
      <w:r w:rsidRPr="003E2FD3">
        <w:t xml:space="preserve"> and c1​ is higher-ranked than c2</w:t>
      </w:r>
      <w:r w:rsidR="00111F88">
        <w:t>.</w:t>
      </w:r>
    </w:p>
    <w:p w:rsidR="00B218CD" w:rsidP="00B218CD" w:rsidRDefault="00111F88" w14:paraId="6F9B343A" w14:textId="06F098F2">
      <w:pPr>
        <w:spacing w:before="240" w:after="240"/>
        <w:ind w:left="360"/>
      </w:pPr>
      <w:r w:rsidRPr="00111F88">
        <w:rPr>
          <w:b/>
          <w:bCs/>
        </w:rPr>
        <w:t xml:space="preserve">Premise </w:t>
      </w:r>
      <w:r w:rsidR="00E471DB">
        <w:rPr>
          <w:b/>
          <w:bCs/>
        </w:rPr>
        <w:t xml:space="preserve">3: </w:t>
      </w:r>
      <w:r w:rsidRPr="00111F88">
        <w:t xml:space="preserve"> HigherRank(c,c′)→</w:t>
      </w:r>
      <w:r>
        <w:t xml:space="preserve"> </w:t>
      </w:r>
      <w:r w:rsidRPr="00111F88">
        <w:t>¬</w:t>
      </w:r>
      <w:r>
        <w:t xml:space="preserve"> </w:t>
      </w:r>
      <w:r w:rsidRPr="00111F88">
        <w:t>SameRank(c,c′</w:t>
      </w:r>
      <w:r>
        <w:t>)</w:t>
      </w:r>
      <w:r w:rsidRPr="00111F88">
        <w:t xml:space="preserve"> – If a card c has a higher rank than another card c′, then they cannot have the same rank.</w:t>
      </w:r>
    </w:p>
    <w:p w:rsidR="301E6008" w:rsidP="00B218CD" w:rsidRDefault="00F72CAF" w14:paraId="20B06F7F" w14:textId="1C151389">
      <w:pPr>
        <w:spacing w:before="240" w:after="240"/>
        <w:ind w:left="360"/>
      </w:pPr>
      <w:r>
        <w:rPr>
          <w:noProof/>
        </w:rPr>
        <w:drawing>
          <wp:inline distT="0" distB="0" distL="0" distR="0" wp14:anchorId="38FB5BE8" wp14:editId="3C266614">
            <wp:extent cx="2835408" cy="1907340"/>
            <wp:effectExtent l="0" t="0" r="0" b="0"/>
            <wp:docPr id="75107986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79869"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1404" cy="1918100"/>
                    </a:xfrm>
                    <a:prstGeom prst="rect">
                      <a:avLst/>
                    </a:prstGeom>
                  </pic:spPr>
                </pic:pic>
              </a:graphicData>
            </a:graphic>
          </wp:inline>
        </w:drawing>
      </w:r>
    </w:p>
    <w:p w:rsidRPr="00EB5972" w:rsidR="301E6008" w:rsidP="00EB5972" w:rsidRDefault="00111F88" w14:paraId="51340631" w14:textId="0F7F8887">
      <w:pPr>
        <w:ind w:left="360"/>
      </w:pPr>
      <w:r w:rsidRPr="00EB5972">
        <w:t xml:space="preserve">Conclusion: </w:t>
      </w:r>
      <w:r w:rsidRPr="00EB5972" w:rsidR="008247F4">
        <w:t>If Player A wins round r, then Player A owns a card that is not of the same rank as Player B’s card</w:t>
      </w:r>
    </w:p>
    <w:p w:rsidR="00E471DB" w:rsidP="00E471DB" w:rsidRDefault="3C17037E" w14:paraId="3A74F054" w14:textId="3DD54E4C">
      <w:pPr>
        <w:pStyle w:val="ListParagraph"/>
        <w:numPr>
          <w:ilvl w:val="0"/>
          <w:numId w:val="7"/>
        </w:numPr>
      </w:pPr>
      <w:r w:rsidRPr="73F35282">
        <w:t xml:space="preserve"> Premises:  </w:t>
      </w:r>
    </w:p>
    <w:p w:rsidR="00E471DB" w:rsidP="00E471DB" w:rsidRDefault="3C17037E" w14:paraId="43416903" w14:textId="293672D8">
      <w:pPr>
        <w:ind w:left="360"/>
      </w:pPr>
      <w:r w:rsidRPr="73F35282">
        <w:t xml:space="preserve">   </w:t>
      </w:r>
      <w:r w:rsidRPr="00E471DB" w:rsidR="00E471DB">
        <w:rPr>
          <w:b/>
          <w:bCs/>
        </w:rPr>
        <w:t>Premise 1</w:t>
      </w:r>
      <w:r w:rsidRPr="00081A09" w:rsidR="00E471DB">
        <w:t>:</w:t>
      </w:r>
      <w:r w:rsidR="00E471DB">
        <w:t xml:space="preserve"> </w:t>
      </w:r>
      <w:r w:rsidRPr="0046688E" w:rsidR="00E471DB">
        <w:t>PlaysA(c,r)→OwnsA(c)</w:t>
      </w:r>
      <w:r w:rsidR="00EF4613">
        <w:t xml:space="preserve">: </w:t>
      </w:r>
      <w:r w:rsidRPr="00EF4613" w:rsidR="00EF4613">
        <w:t>If Player A plays card c in round r, then Player A must own that card.</w:t>
      </w:r>
    </w:p>
    <w:p w:rsidR="00E471DB" w:rsidP="00E471DB" w:rsidRDefault="00E471DB" w14:paraId="3A36DAD3" w14:textId="35F827CC">
      <w:pPr>
        <w:ind w:left="360"/>
      </w:pPr>
      <w:r>
        <w:rPr>
          <w:b/>
          <w:bCs/>
        </w:rPr>
        <w:t>Premise 2</w:t>
      </w:r>
      <w:r w:rsidRPr="00E471DB">
        <w:t>: OwnsA(c)→¬OwnsB(c)</w:t>
      </w:r>
      <w:r w:rsidR="0026091C">
        <w:t>: I</w:t>
      </w:r>
      <w:r w:rsidRPr="0026091C" w:rsidR="0026091C">
        <w:t>f Player A owns card c, then Player B cannot own that card.</w:t>
      </w:r>
    </w:p>
    <w:p w:rsidR="00574440" w:rsidP="00E471DB" w:rsidRDefault="00574440" w14:paraId="0F19CC7F" w14:textId="77777777">
      <w:pPr>
        <w:ind w:left="360"/>
      </w:pPr>
    </w:p>
    <w:p w:rsidR="00313FF9" w:rsidP="00E471DB" w:rsidRDefault="00313FF9" w14:paraId="08CE4613" w14:textId="6C62F595">
      <w:pPr>
        <w:ind w:left="360"/>
      </w:pPr>
      <w:r>
        <w:rPr>
          <w:noProof/>
        </w:rPr>
        <w:drawing>
          <wp:inline distT="0" distB="0" distL="0" distR="0" wp14:anchorId="2B743530" wp14:editId="3DE19E01">
            <wp:extent cx="3767016" cy="1563184"/>
            <wp:effectExtent l="0" t="0" r="5080" b="0"/>
            <wp:docPr id="162973726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27152" name="Picture 6"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79213" cy="1568245"/>
                    </a:xfrm>
                    <a:prstGeom prst="rect">
                      <a:avLst/>
                    </a:prstGeom>
                  </pic:spPr>
                </pic:pic>
              </a:graphicData>
            </a:graphic>
          </wp:inline>
        </w:drawing>
      </w:r>
    </w:p>
    <w:p w:rsidR="574441E9" w:rsidP="00313FF9" w:rsidRDefault="00574440" w14:paraId="113B1802" w14:textId="7032EB63">
      <w:pPr>
        <w:ind w:left="360"/>
      </w:pPr>
      <w:r w:rsidR="6692F461">
        <w:rPr/>
        <w:t xml:space="preserve">Conclusion: </w:t>
      </w:r>
      <w:r w:rsidR="6692F461">
        <w:rPr/>
        <w:t>if Player A plays card c in round r, then Player B does not own that card.</w:t>
      </w:r>
    </w:p>
    <w:p w:rsidR="009D62B3" w:rsidP="009D62B3" w:rsidRDefault="00A72A67" w14:paraId="1F5247A0" w14:textId="22172639">
      <w:pPr>
        <w:pStyle w:val="Heading1"/>
      </w:pPr>
      <w:r>
        <w:t>First-Order Extension</w:t>
      </w:r>
    </w:p>
    <w:p w:rsidRPr="008662FD" w:rsidR="00FC509B" w:rsidP="5E60E055" w:rsidRDefault="00FC509B" w14:paraId="0A156758" w14:textId="0AD1F3FA">
      <w:pPr>
        <w:spacing w:before="240" w:after="240"/>
      </w:pPr>
      <w:r w:rsidRPr="5E60E055" w:rsidR="0CF4E612">
        <w:rPr>
          <w:color w:val="000000" w:themeColor="text1" w:themeTint="FF" w:themeShade="FF"/>
        </w:rPr>
        <w:t>To</w:t>
      </w:r>
    </w:p>
    <w:p w:rsidRPr="008662FD" w:rsidR="00FC509B" w:rsidP="5E60E055" w:rsidRDefault="00FC509B" w14:paraId="4F5E366B" w14:textId="153716EF">
      <w:pPr>
        <w:spacing w:before="240" w:beforeAutospacing="off" w:after="240" w:afterAutospacing="off"/>
      </w:pPr>
      <w:r w:rsidRPr="5E60E055" w:rsidR="33EC1902">
        <w:rPr>
          <w:rFonts w:ascii="Calibri" w:hAnsi="Calibri" w:eastAsia="Calibri" w:cs="Calibri"/>
          <w:noProof w:val="0"/>
          <w:color w:val="000000" w:themeColor="text1" w:themeTint="FF" w:themeShade="FF"/>
          <w:sz w:val="22"/>
          <w:szCs w:val="22"/>
          <w:lang w:val="en-CA"/>
        </w:rPr>
        <w:t>To enhance the War game model with a first-order logic extension, we integrate parameterized predicates and quantifiers to provide a more dynamic and scalable system. This transition from propositional to first-order logic allows for a generalized representation of the game’s rules and scenarios, avoiding the limitations of enumerating each case individually.</w:t>
      </w:r>
    </w:p>
    <w:p w:rsidRPr="008662FD" w:rsidR="00FC509B" w:rsidP="5E60E055" w:rsidRDefault="00FC509B" w14:paraId="55CB954B" w14:textId="44A0ABC4">
      <w:pPr>
        <w:spacing w:before="240" w:beforeAutospacing="off" w:after="240" w:afterAutospacing="off"/>
      </w:pPr>
      <w:r w:rsidRPr="5E60E055" w:rsidR="33EC1902">
        <w:rPr>
          <w:rFonts w:ascii="Calibri" w:hAnsi="Calibri" w:eastAsia="Calibri" w:cs="Calibri"/>
          <w:noProof w:val="0"/>
          <w:color w:val="000000" w:themeColor="text1" w:themeTint="FF" w:themeShade="FF"/>
          <w:sz w:val="22"/>
          <w:szCs w:val="22"/>
          <w:lang w:val="en-CA"/>
        </w:rPr>
        <w:t>In our original model, specific propositions such as Owns(player, card) and Plays(player, card, round_number)were defined discretely for each instance. Transitioning to a first-order logic framework, we employ predicates that parameterize these relations, encompassing all possible instances within a unified structure. For instance:</w:t>
      </w:r>
    </w:p>
    <w:p w:rsidRPr="008662FD" w:rsidR="00FC509B" w:rsidP="5E60E055" w:rsidRDefault="00FC509B" w14:paraId="632B2C28" w14:textId="0E54663C">
      <w:pPr>
        <w:pStyle w:val="ListParagraph"/>
        <w:numPr>
          <w:ilvl w:val="0"/>
          <w:numId w:val="44"/>
        </w:numPr>
        <w:spacing w:before="0" w:beforeAutospacing="off" w:after="0" w:afterAutospacing="off"/>
        <w:rPr>
          <w:rFonts w:ascii="Calibri" w:hAnsi="Calibri" w:eastAsia="Calibri" w:cs="Calibri"/>
          <w:noProof w:val="0"/>
          <w:color w:val="000000" w:themeColor="text1" w:themeTint="FF" w:themeShade="FF"/>
          <w:sz w:val="22"/>
          <w:szCs w:val="22"/>
          <w:lang w:val="en-CA"/>
        </w:rPr>
      </w:pPr>
      <w:r w:rsidRPr="5E60E055" w:rsidR="33EC1902">
        <w:rPr>
          <w:rFonts w:ascii="Calibri" w:hAnsi="Calibri" w:eastAsia="Calibri" w:cs="Calibri"/>
          <w:noProof w:val="0"/>
          <w:color w:val="000000" w:themeColor="text1" w:themeTint="FF" w:themeShade="FF"/>
          <w:sz w:val="22"/>
          <w:szCs w:val="22"/>
          <w:lang w:val="en-CA"/>
        </w:rPr>
        <w:t>The ownership relation is expressed as ∀c (</w:t>
      </w:r>
      <w:r w:rsidRPr="5E60E055" w:rsidR="33EC1902">
        <w:rPr>
          <w:rFonts w:ascii="Calibri" w:hAnsi="Calibri" w:eastAsia="Calibri" w:cs="Calibri"/>
          <w:noProof w:val="0"/>
          <w:color w:val="000000" w:themeColor="text1" w:themeTint="FF" w:themeShade="FF"/>
          <w:sz w:val="22"/>
          <w:szCs w:val="22"/>
          <w:lang w:val="en-CA"/>
        </w:rPr>
        <w:t>Owns(</w:t>
      </w:r>
      <w:r w:rsidRPr="5E60E055" w:rsidR="33EC1902">
        <w:rPr>
          <w:rFonts w:ascii="Calibri" w:hAnsi="Calibri" w:eastAsia="Calibri" w:cs="Calibri"/>
          <w:noProof w:val="0"/>
          <w:color w:val="000000" w:themeColor="text1" w:themeTint="FF" w:themeShade="FF"/>
          <w:sz w:val="22"/>
          <w:szCs w:val="22"/>
          <w:lang w:val="en-CA"/>
        </w:rPr>
        <w:t>"Player A", c) → ¬</w:t>
      </w:r>
      <w:r w:rsidRPr="5E60E055" w:rsidR="33EC1902">
        <w:rPr>
          <w:rFonts w:ascii="Calibri" w:hAnsi="Calibri" w:eastAsia="Calibri" w:cs="Calibri"/>
          <w:noProof w:val="0"/>
          <w:color w:val="000000" w:themeColor="text1" w:themeTint="FF" w:themeShade="FF"/>
          <w:sz w:val="22"/>
          <w:szCs w:val="22"/>
          <w:lang w:val="en-CA"/>
        </w:rPr>
        <w:t>Owns(</w:t>
      </w:r>
      <w:r w:rsidRPr="5E60E055" w:rsidR="33EC1902">
        <w:rPr>
          <w:rFonts w:ascii="Calibri" w:hAnsi="Calibri" w:eastAsia="Calibri" w:cs="Calibri"/>
          <w:noProof w:val="0"/>
          <w:color w:val="000000" w:themeColor="text1" w:themeTint="FF" w:themeShade="FF"/>
          <w:sz w:val="22"/>
          <w:szCs w:val="22"/>
          <w:lang w:val="en-CA"/>
        </w:rPr>
        <w:t>"Player B", c)). This universally quantified statement ensures that if Player A owns any card c, then Player B cannot own that same card, thereby enforcing exclusive ownership without repeating constraints for each card.</w:t>
      </w:r>
    </w:p>
    <w:p w:rsidRPr="008662FD" w:rsidR="00FC509B" w:rsidP="5E60E055" w:rsidRDefault="00FC509B" w14:paraId="07F966D6" w14:textId="4EAB0784">
      <w:pPr>
        <w:pStyle w:val="Normal"/>
        <w:spacing w:before="0" w:beforeAutospacing="off" w:after="0" w:afterAutospacing="off"/>
        <w:ind w:left="0"/>
        <w:rPr>
          <w:rFonts w:ascii="Calibri" w:hAnsi="Calibri" w:eastAsia="Calibri" w:cs="Calibri"/>
          <w:noProof w:val="0"/>
          <w:color w:val="000000" w:themeColor="text1" w:themeTint="FF" w:themeShade="FF"/>
          <w:sz w:val="22"/>
          <w:szCs w:val="22"/>
          <w:lang w:val="en-CA"/>
        </w:rPr>
      </w:pPr>
    </w:p>
    <w:p w:rsidRPr="008662FD" w:rsidR="00FC509B" w:rsidP="5E60E055" w:rsidRDefault="00FC509B" w14:paraId="1C2C4789" w14:textId="66EDE6C4">
      <w:pPr>
        <w:pStyle w:val="ListParagraph"/>
        <w:numPr>
          <w:ilvl w:val="0"/>
          <w:numId w:val="45"/>
        </w:numPr>
        <w:spacing w:before="0" w:beforeAutospacing="off" w:after="0" w:afterAutospacing="off"/>
        <w:rPr>
          <w:rFonts w:ascii="Calibri" w:hAnsi="Calibri" w:eastAsia="Calibri" w:cs="Calibri"/>
          <w:noProof w:val="0"/>
          <w:color w:val="000000" w:themeColor="text1" w:themeTint="FF" w:themeShade="FF"/>
          <w:sz w:val="22"/>
          <w:szCs w:val="22"/>
          <w:lang w:val="en-CA"/>
        </w:rPr>
      </w:pPr>
      <w:r w:rsidRPr="5E60E055" w:rsidR="33EC1902">
        <w:rPr>
          <w:rFonts w:ascii="Calibri" w:hAnsi="Calibri" w:eastAsia="Calibri" w:cs="Calibri"/>
          <w:noProof w:val="0"/>
          <w:color w:val="000000" w:themeColor="text1" w:themeTint="FF" w:themeShade="FF"/>
          <w:sz w:val="22"/>
          <w:szCs w:val="22"/>
          <w:lang w:val="en-CA"/>
        </w:rPr>
        <w:t xml:space="preserve">The action of playing a card is captured by ∀r </w:t>
      </w:r>
      <w:r w:rsidRPr="5E60E055" w:rsidR="33EC1902">
        <w:rPr>
          <w:rFonts w:ascii="Calibri" w:hAnsi="Calibri" w:eastAsia="Calibri" w:cs="Calibri"/>
          <w:noProof w:val="0"/>
          <w:color w:val="000000" w:themeColor="text1" w:themeTint="FF" w:themeShade="FF"/>
          <w:sz w:val="22"/>
          <w:szCs w:val="22"/>
          <w:lang w:val="en-CA"/>
        </w:rPr>
        <w:t>∃!c</w:t>
      </w:r>
      <w:r w:rsidRPr="5E60E055" w:rsidR="33EC1902">
        <w:rPr>
          <w:rFonts w:ascii="Calibri" w:hAnsi="Calibri" w:eastAsia="Calibri" w:cs="Calibri"/>
          <w:noProof w:val="0"/>
          <w:color w:val="000000" w:themeColor="text1" w:themeTint="FF" w:themeShade="FF"/>
          <w:sz w:val="22"/>
          <w:szCs w:val="22"/>
          <w:lang w:val="en-CA"/>
        </w:rPr>
        <w:t xml:space="preserve"> (</w:t>
      </w:r>
      <w:r w:rsidRPr="5E60E055" w:rsidR="33EC1902">
        <w:rPr>
          <w:rFonts w:ascii="Calibri" w:hAnsi="Calibri" w:eastAsia="Calibri" w:cs="Calibri"/>
          <w:noProof w:val="0"/>
          <w:color w:val="000000" w:themeColor="text1" w:themeTint="FF" w:themeShade="FF"/>
          <w:sz w:val="22"/>
          <w:szCs w:val="22"/>
          <w:lang w:val="en-CA"/>
        </w:rPr>
        <w:t>Plays(</w:t>
      </w:r>
      <w:r w:rsidRPr="5E60E055" w:rsidR="33EC1902">
        <w:rPr>
          <w:rFonts w:ascii="Calibri" w:hAnsi="Calibri" w:eastAsia="Calibri" w:cs="Calibri"/>
          <w:noProof w:val="0"/>
          <w:color w:val="000000" w:themeColor="text1" w:themeTint="FF" w:themeShade="FF"/>
          <w:sz w:val="22"/>
          <w:szCs w:val="22"/>
          <w:lang w:val="en-CA"/>
        </w:rPr>
        <w:t xml:space="preserve">"Player A", c, r)) ∧ </w:t>
      </w:r>
      <w:r w:rsidRPr="5E60E055" w:rsidR="33EC1902">
        <w:rPr>
          <w:rFonts w:ascii="Calibri" w:hAnsi="Calibri" w:eastAsia="Calibri" w:cs="Calibri"/>
          <w:noProof w:val="0"/>
          <w:color w:val="000000" w:themeColor="text1" w:themeTint="FF" w:themeShade="FF"/>
          <w:sz w:val="22"/>
          <w:szCs w:val="22"/>
          <w:lang w:val="en-CA"/>
        </w:rPr>
        <w:t>∃!c</w:t>
      </w:r>
      <w:r w:rsidRPr="5E60E055" w:rsidR="33EC1902">
        <w:rPr>
          <w:rFonts w:ascii="Calibri" w:hAnsi="Calibri" w:eastAsia="Calibri" w:cs="Calibri"/>
          <w:noProof w:val="0"/>
          <w:color w:val="000000" w:themeColor="text1" w:themeTint="FF" w:themeShade="FF"/>
          <w:sz w:val="22"/>
          <w:szCs w:val="22"/>
          <w:lang w:val="en-CA"/>
        </w:rPr>
        <w:t xml:space="preserve"> (</w:t>
      </w:r>
      <w:r w:rsidRPr="5E60E055" w:rsidR="33EC1902">
        <w:rPr>
          <w:rFonts w:ascii="Calibri" w:hAnsi="Calibri" w:eastAsia="Calibri" w:cs="Calibri"/>
          <w:noProof w:val="0"/>
          <w:color w:val="000000" w:themeColor="text1" w:themeTint="FF" w:themeShade="FF"/>
          <w:sz w:val="22"/>
          <w:szCs w:val="22"/>
          <w:lang w:val="en-CA"/>
        </w:rPr>
        <w:t>Plays(</w:t>
      </w:r>
      <w:r w:rsidRPr="5E60E055" w:rsidR="33EC1902">
        <w:rPr>
          <w:rFonts w:ascii="Calibri" w:hAnsi="Calibri" w:eastAsia="Calibri" w:cs="Calibri"/>
          <w:noProof w:val="0"/>
          <w:color w:val="000000" w:themeColor="text1" w:themeTint="FF" w:themeShade="FF"/>
          <w:sz w:val="22"/>
          <w:szCs w:val="22"/>
          <w:lang w:val="en-CA"/>
        </w:rPr>
        <w:t>"Player B", c, r)), asserting that in every round r, exactly one card c is played by each player. The use of the uniqueness quantifier ∃! clarifies that each player can play only one card per round, simplifying the modeling of turns and ensuring the game progresses orderly.</w:t>
      </w:r>
    </w:p>
    <w:p w:rsidRPr="008662FD" w:rsidR="00FC509B" w:rsidP="5E60E055" w:rsidRDefault="00FC509B" w14:paraId="631D1346" w14:textId="61752BCD">
      <w:pPr>
        <w:spacing w:before="240" w:beforeAutospacing="off" w:after="240" w:afterAutospacing="off"/>
      </w:pPr>
      <w:r w:rsidRPr="5E60E055" w:rsidR="33EC1902">
        <w:rPr>
          <w:rFonts w:ascii="Calibri" w:hAnsi="Calibri" w:eastAsia="Calibri" w:cs="Calibri"/>
          <w:noProof w:val="0"/>
          <w:color w:val="000000" w:themeColor="text1" w:themeTint="FF" w:themeShade="FF"/>
          <w:sz w:val="22"/>
          <w:szCs w:val="22"/>
          <w:lang w:val="en-CA"/>
        </w:rPr>
        <w:t>Handling more complex scenarios, such as multiple tie-breaking rounds, becomes streamlined with first-order logic. We define:</w:t>
      </w:r>
    </w:p>
    <w:p w:rsidRPr="008662FD" w:rsidR="00FC509B" w:rsidP="5E60E055" w:rsidRDefault="00FC509B" w14:paraId="6B48151D" w14:textId="6BB31117">
      <w:pPr>
        <w:pStyle w:val="ListParagraph"/>
        <w:numPr>
          <w:ilvl w:val="0"/>
          <w:numId w:val="43"/>
        </w:numPr>
        <w:spacing w:before="0" w:beforeAutospacing="off" w:after="0" w:afterAutospacing="off"/>
        <w:rPr>
          <w:rFonts w:ascii="Calibri" w:hAnsi="Calibri" w:eastAsia="Calibri" w:cs="Calibri"/>
          <w:noProof w:val="0"/>
          <w:color w:val="000000" w:themeColor="text1" w:themeTint="FF" w:themeShade="FF"/>
          <w:sz w:val="22"/>
          <w:szCs w:val="22"/>
          <w:lang w:val="en-CA"/>
        </w:rPr>
      </w:pPr>
      <w:r w:rsidRPr="5E60E055" w:rsidR="33EC1902">
        <w:rPr>
          <w:rFonts w:ascii="Calibri" w:hAnsi="Calibri" w:eastAsia="Calibri" w:cs="Calibri"/>
          <w:b w:val="0"/>
          <w:bCs w:val="0"/>
          <w:noProof w:val="0"/>
          <w:color w:val="000000" w:themeColor="text1" w:themeTint="FF" w:themeShade="FF"/>
          <w:sz w:val="22"/>
          <w:szCs w:val="22"/>
          <w:lang w:val="en-CA"/>
        </w:rPr>
        <w:t xml:space="preserve">Tie Conditions: ∀r (Tie(r) </w:t>
      </w:r>
      <w:r w:rsidRPr="5E60E055" w:rsidR="33EC1902">
        <w:rPr>
          <w:rFonts w:ascii="Calibri" w:hAnsi="Calibri" w:eastAsia="Calibri" w:cs="Calibri"/>
          <w:noProof w:val="0"/>
          <w:sz w:val="22"/>
          <w:szCs w:val="22"/>
          <w:lang w:val="en-CA"/>
        </w:rPr>
        <w:t>→</w:t>
      </w:r>
      <w:r w:rsidRPr="5E60E055" w:rsidR="33EC1902">
        <w:rPr>
          <w:rFonts w:ascii="Calibri" w:hAnsi="Calibri" w:eastAsia="Calibri" w:cs="Calibri"/>
          <w:b w:val="0"/>
          <w:bCs w:val="0"/>
          <w:noProof w:val="0"/>
          <w:color w:val="000000" w:themeColor="text1" w:themeTint="FF" w:themeShade="FF"/>
          <w:sz w:val="22"/>
          <w:szCs w:val="22"/>
          <w:lang w:val="en-CA"/>
        </w:rPr>
        <w:t xml:space="preserve"> (∃c1, c2 (</w:t>
      </w:r>
      <w:r w:rsidRPr="5E60E055" w:rsidR="33EC1902">
        <w:rPr>
          <w:rFonts w:ascii="Calibri" w:hAnsi="Calibri" w:eastAsia="Calibri" w:cs="Calibri"/>
          <w:noProof w:val="0"/>
          <w:color w:val="000000" w:themeColor="text1" w:themeTint="FF" w:themeShade="FF"/>
          <w:sz w:val="22"/>
          <w:szCs w:val="22"/>
          <w:lang w:val="en-CA"/>
        </w:rPr>
        <w:t>Plays(</w:t>
      </w:r>
      <w:r w:rsidRPr="5E60E055" w:rsidR="33EC1902">
        <w:rPr>
          <w:rFonts w:ascii="Calibri" w:hAnsi="Calibri" w:eastAsia="Calibri" w:cs="Calibri"/>
          <w:noProof w:val="0"/>
          <w:color w:val="000000" w:themeColor="text1" w:themeTint="FF" w:themeShade="FF"/>
          <w:sz w:val="22"/>
          <w:szCs w:val="22"/>
          <w:lang w:val="en-CA"/>
        </w:rPr>
        <w:t xml:space="preserve">"Player A", c1, r) ∧ </w:t>
      </w:r>
      <w:r w:rsidRPr="5E60E055" w:rsidR="33EC1902">
        <w:rPr>
          <w:rFonts w:ascii="Calibri" w:hAnsi="Calibri" w:eastAsia="Calibri" w:cs="Calibri"/>
          <w:noProof w:val="0"/>
          <w:color w:val="000000" w:themeColor="text1" w:themeTint="FF" w:themeShade="FF"/>
          <w:sz w:val="22"/>
          <w:szCs w:val="22"/>
          <w:lang w:val="en-CA"/>
        </w:rPr>
        <w:t>Plays(</w:t>
      </w:r>
      <w:r w:rsidRPr="5E60E055" w:rsidR="33EC1902">
        <w:rPr>
          <w:rFonts w:ascii="Calibri" w:hAnsi="Calibri" w:eastAsia="Calibri" w:cs="Calibri"/>
          <w:noProof w:val="0"/>
          <w:color w:val="000000" w:themeColor="text1" w:themeTint="FF" w:themeShade="FF"/>
          <w:sz w:val="22"/>
          <w:szCs w:val="22"/>
          <w:lang w:val="en-CA"/>
        </w:rPr>
        <w:t xml:space="preserve">"Player B", c2, r) ∧ </w:t>
      </w:r>
      <w:r w:rsidRPr="5E60E055" w:rsidR="33EC1902">
        <w:rPr>
          <w:rFonts w:ascii="Calibri" w:hAnsi="Calibri" w:eastAsia="Calibri" w:cs="Calibri"/>
          <w:noProof w:val="0"/>
          <w:color w:val="000000" w:themeColor="text1" w:themeTint="FF" w:themeShade="FF"/>
          <w:sz w:val="22"/>
          <w:szCs w:val="22"/>
          <w:lang w:val="en-CA"/>
        </w:rPr>
        <w:t>SameRank</w:t>
      </w:r>
      <w:r w:rsidRPr="5E60E055" w:rsidR="33EC1902">
        <w:rPr>
          <w:rFonts w:ascii="Calibri" w:hAnsi="Calibri" w:eastAsia="Calibri" w:cs="Calibri"/>
          <w:noProof w:val="0"/>
          <w:color w:val="000000" w:themeColor="text1" w:themeTint="FF" w:themeShade="FF"/>
          <w:sz w:val="22"/>
          <w:szCs w:val="22"/>
          <w:lang w:val="en-CA"/>
        </w:rPr>
        <w:t xml:space="preserve">(c1, c2)))) encapsulates the condition for a tie in any round r, where both players play cards of the same rank. This definition naturally extends to handle multiple consecutive tie-breaking rounds by recursively applying the tie condition to </w:t>
      </w:r>
      <w:r w:rsidRPr="5E60E055" w:rsidR="33EC1902">
        <w:rPr>
          <w:rFonts w:ascii="Calibri" w:hAnsi="Calibri" w:eastAsia="Calibri" w:cs="Calibri"/>
          <w:noProof w:val="0"/>
          <w:color w:val="000000" w:themeColor="text1" w:themeTint="FF" w:themeShade="FF"/>
          <w:sz w:val="22"/>
          <w:szCs w:val="22"/>
          <w:lang w:val="en-CA"/>
        </w:rPr>
        <w:t>subsequent</w:t>
      </w:r>
      <w:r w:rsidRPr="5E60E055" w:rsidR="33EC1902">
        <w:rPr>
          <w:rFonts w:ascii="Calibri" w:hAnsi="Calibri" w:eastAsia="Calibri" w:cs="Calibri"/>
          <w:noProof w:val="0"/>
          <w:color w:val="000000" w:themeColor="text1" w:themeTint="FF" w:themeShade="FF"/>
          <w:sz w:val="22"/>
          <w:szCs w:val="22"/>
          <w:lang w:val="en-CA"/>
        </w:rPr>
        <w:t xml:space="preserve"> rounds until a winner is </w:t>
      </w:r>
      <w:r w:rsidRPr="5E60E055" w:rsidR="33EC1902">
        <w:rPr>
          <w:rFonts w:ascii="Calibri" w:hAnsi="Calibri" w:eastAsia="Calibri" w:cs="Calibri"/>
          <w:noProof w:val="0"/>
          <w:color w:val="000000" w:themeColor="text1" w:themeTint="FF" w:themeShade="FF"/>
          <w:sz w:val="22"/>
          <w:szCs w:val="22"/>
          <w:lang w:val="en-CA"/>
        </w:rPr>
        <w:t>determined</w:t>
      </w:r>
      <w:r w:rsidRPr="5E60E055" w:rsidR="33EC1902">
        <w:rPr>
          <w:rFonts w:ascii="Calibri" w:hAnsi="Calibri" w:eastAsia="Calibri" w:cs="Calibri"/>
          <w:noProof w:val="0"/>
          <w:color w:val="000000" w:themeColor="text1" w:themeTint="FF" w:themeShade="FF"/>
          <w:sz w:val="22"/>
          <w:szCs w:val="22"/>
          <w:lang w:val="en-CA"/>
        </w:rPr>
        <w:t xml:space="preserve"> or a final tie is declared.</w:t>
      </w:r>
    </w:p>
    <w:p w:rsidRPr="008662FD" w:rsidR="00FC509B" w:rsidP="5E60E055" w:rsidRDefault="00FC509B" w14:paraId="57A6FA25" w14:textId="2C436D22">
      <w:pPr>
        <w:pStyle w:val="Normal"/>
        <w:spacing w:before="0" w:beforeAutospacing="off" w:after="0" w:afterAutospacing="off"/>
        <w:ind w:left="0"/>
        <w:rPr>
          <w:rFonts w:ascii="Calibri" w:hAnsi="Calibri" w:eastAsia="Calibri" w:cs="Calibri"/>
          <w:noProof w:val="0"/>
          <w:color w:val="000000" w:themeColor="text1" w:themeTint="FF" w:themeShade="FF"/>
          <w:sz w:val="22"/>
          <w:szCs w:val="22"/>
          <w:lang w:val="en-CA"/>
        </w:rPr>
      </w:pPr>
    </w:p>
    <w:p w:rsidRPr="008662FD" w:rsidR="00FC509B" w:rsidP="5E60E055" w:rsidRDefault="00FC509B" w14:paraId="093D5034" w14:textId="196E85FA">
      <w:pPr>
        <w:pStyle w:val="Normal"/>
        <w:spacing w:before="0" w:beforeAutospacing="off" w:after="0" w:afterAutospacing="off"/>
        <w:ind w:left="0"/>
        <w:rPr>
          <w:rFonts w:ascii="Calibri" w:hAnsi="Calibri" w:eastAsia="Calibri" w:cs="Calibri"/>
          <w:noProof w:val="0"/>
          <w:color w:val="000000" w:themeColor="text1" w:themeTint="FF" w:themeShade="FF"/>
          <w:sz w:val="22"/>
          <w:szCs w:val="22"/>
          <w:lang w:val="en-CA"/>
        </w:rPr>
      </w:pPr>
      <w:r w:rsidRPr="5E60E055" w:rsidR="33EC1902">
        <w:rPr>
          <w:rFonts w:ascii="Calibri" w:hAnsi="Calibri" w:eastAsia="Calibri" w:cs="Calibri"/>
          <w:noProof w:val="0"/>
          <w:color w:val="000000" w:themeColor="text1" w:themeTint="FF" w:themeShade="FF"/>
          <w:sz w:val="22"/>
          <w:szCs w:val="22"/>
          <w:lang w:val="en-CA"/>
        </w:rPr>
        <w:t xml:space="preserve">Implementing recursive tie resolution involves defining a procedure within our logical framework that checks </w:t>
      </w:r>
      <w:r w:rsidRPr="5E60E055" w:rsidR="33EC1902">
        <w:rPr>
          <w:rFonts w:ascii="Calibri" w:hAnsi="Calibri" w:eastAsia="Calibri" w:cs="Calibri"/>
          <w:noProof w:val="0"/>
          <w:color w:val="000000" w:themeColor="text1" w:themeTint="FF" w:themeShade="FF"/>
          <w:sz w:val="22"/>
          <w:szCs w:val="22"/>
          <w:lang w:val="en-CA"/>
        </w:rPr>
        <w:t>subsequent</w:t>
      </w:r>
      <w:r w:rsidRPr="5E60E055" w:rsidR="33EC1902">
        <w:rPr>
          <w:rFonts w:ascii="Calibri" w:hAnsi="Calibri" w:eastAsia="Calibri" w:cs="Calibri"/>
          <w:noProof w:val="0"/>
          <w:color w:val="000000" w:themeColor="text1" w:themeTint="FF" w:themeShade="FF"/>
          <w:sz w:val="22"/>
          <w:szCs w:val="22"/>
          <w:lang w:val="en-CA"/>
        </w:rPr>
        <w:t xml:space="preserve"> rounds for a higher-ranked card when a tie occurs. This procedure would iteratively apply the tie condition and check for winning conditions until the tie is resolved or confirmed as unresolved after a set number of rounds, enhancing the model's capability to deal with extended game dynamics.</w:t>
      </w:r>
    </w:p>
    <w:p w:rsidRPr="008662FD" w:rsidR="00FC509B" w:rsidP="5E60E055" w:rsidRDefault="00FC509B" w14:paraId="108753D5" w14:textId="2C497985">
      <w:pPr>
        <w:spacing w:before="240" w:beforeAutospacing="off" w:after="240" w:afterAutospacing="off"/>
      </w:pPr>
      <w:r w:rsidRPr="5E60E055" w:rsidR="33EC1902">
        <w:rPr>
          <w:rFonts w:ascii="Calibri" w:hAnsi="Calibri" w:eastAsia="Calibri" w:cs="Calibri"/>
          <w:noProof w:val="0"/>
          <w:color w:val="000000" w:themeColor="text1" w:themeTint="FF" w:themeShade="FF"/>
          <w:sz w:val="22"/>
          <w:szCs w:val="22"/>
          <w:lang w:val="en-CA"/>
        </w:rPr>
        <w:t xml:space="preserve">By employing first-order logic, the War game model not only achieves a reduction in complexity but also gains the ability to flexibly adapt to varied game scenarios and player strategies. </w:t>
      </w:r>
    </w:p>
    <w:sectPr w:rsidRPr="008662FD" w:rsidR="00FC509B">
      <w:headerReference w:type="even" r:id="rId10"/>
      <w:headerReference w:type="default" r:id="rId11"/>
      <w:footerReference w:type="even" r:id="rId12"/>
      <w:footerReference w:type="default" r:id="rId13"/>
      <w:headerReference w:type="first" r:id="rId14"/>
      <w:footerReference w:type="first" r:id="rId15"/>
      <w:pgSz w:w="12240" w:h="15840" w:orient="portrait"/>
      <w:pgMar w:top="1440" w:right="1440" w:bottom="10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957D9" w:rsidP="00E71BBA" w:rsidRDefault="002957D9" w14:paraId="2AD90BF0" w14:textId="77777777">
      <w:pPr>
        <w:spacing w:after="0" w:line="240" w:lineRule="auto"/>
      </w:pPr>
      <w:r>
        <w:separator/>
      </w:r>
    </w:p>
  </w:endnote>
  <w:endnote w:type="continuationSeparator" w:id="0">
    <w:p w:rsidR="002957D9" w:rsidP="00E71BBA" w:rsidRDefault="002957D9" w14:paraId="4FBA80D6" w14:textId="77777777">
      <w:pPr>
        <w:spacing w:after="0" w:line="240" w:lineRule="auto"/>
      </w:pPr>
      <w:r>
        <w:continuationSeparator/>
      </w:r>
    </w:p>
  </w:endnote>
  <w:endnote w:type="continuationNotice" w:id="1">
    <w:p w:rsidR="002957D9" w:rsidRDefault="002957D9" w14:paraId="71E5A68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C40F2" w:rsidRDefault="008C40F2" w14:paraId="2FBFC611"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1FCC325" w:rsidTr="41FCC325" w14:paraId="6DC71DE9" w14:textId="77777777">
      <w:trPr>
        <w:trHeight w:val="300"/>
      </w:trPr>
      <w:tc>
        <w:tcPr>
          <w:tcW w:w="3120" w:type="dxa"/>
        </w:tcPr>
        <w:p w:rsidR="41FCC325" w:rsidP="41FCC325" w:rsidRDefault="41FCC325" w14:paraId="58F2A604" w14:textId="3921EEFE">
          <w:pPr>
            <w:pStyle w:val="Header"/>
            <w:ind w:left="-115"/>
          </w:pPr>
        </w:p>
      </w:tc>
      <w:tc>
        <w:tcPr>
          <w:tcW w:w="3120" w:type="dxa"/>
        </w:tcPr>
        <w:p w:rsidR="41FCC325" w:rsidP="41FCC325" w:rsidRDefault="41FCC325" w14:paraId="4B461B53" w14:textId="4235F59F">
          <w:pPr>
            <w:pStyle w:val="Header"/>
            <w:jc w:val="center"/>
          </w:pPr>
        </w:p>
      </w:tc>
      <w:tc>
        <w:tcPr>
          <w:tcW w:w="3120" w:type="dxa"/>
        </w:tcPr>
        <w:p w:rsidR="41FCC325" w:rsidP="41FCC325" w:rsidRDefault="41FCC325" w14:paraId="495CFC80" w14:textId="33FA9BBA">
          <w:pPr>
            <w:pStyle w:val="Header"/>
            <w:ind w:right="-115"/>
            <w:jc w:val="right"/>
          </w:pPr>
        </w:p>
      </w:tc>
    </w:tr>
  </w:tbl>
  <w:p w:rsidR="009E6F4D" w:rsidRDefault="009E6F4D" w14:paraId="5DFCFBF9" w14:textId="000299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C40F2" w:rsidRDefault="008C40F2" w14:paraId="514D5B8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957D9" w:rsidP="00E71BBA" w:rsidRDefault="002957D9" w14:paraId="24C58D5D" w14:textId="77777777">
      <w:pPr>
        <w:spacing w:after="0" w:line="240" w:lineRule="auto"/>
      </w:pPr>
      <w:r>
        <w:separator/>
      </w:r>
    </w:p>
  </w:footnote>
  <w:footnote w:type="continuationSeparator" w:id="0">
    <w:p w:rsidR="002957D9" w:rsidP="00E71BBA" w:rsidRDefault="002957D9" w14:paraId="589449AD" w14:textId="77777777">
      <w:pPr>
        <w:spacing w:after="0" w:line="240" w:lineRule="auto"/>
      </w:pPr>
      <w:r>
        <w:continuationSeparator/>
      </w:r>
    </w:p>
  </w:footnote>
  <w:footnote w:type="continuationNotice" w:id="1">
    <w:p w:rsidR="002957D9" w:rsidRDefault="002957D9" w14:paraId="3829E2A5"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C40F2" w:rsidRDefault="008C40F2" w14:paraId="7EEF840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du wp14">
  <w:p w:rsidR="00E71BBA" w:rsidRDefault="008F5939" w14:paraId="428ECBB0" w14:textId="283F5EF3">
    <w:pPr>
      <w:pStyle w:val="Header"/>
    </w:pPr>
    <w:r w:rsidRPr="008F5939">
      <w:rPr>
        <w:caps/>
        <w:noProof/>
        <w:color w:val="FFFFFF" w:themeColor="background1"/>
        <w:sz w:val="18"/>
        <w:szCs w:val="18"/>
      </w:rPr>
      <mc:AlternateContent>
        <mc:Choice Requires="wps">
          <w:drawing>
            <wp:anchor distT="0" distB="0" distL="114300" distR="114300" simplePos="0" relativeHeight="251658241"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8F5939" w:rsidRDefault="008F5939" w14:paraId="26B193A4" w14:textId="7A3A1CB3">
                              <w:pPr>
                                <w:spacing w:after="0" w:line="240" w:lineRule="auto"/>
                              </w:pPr>
                              <w:r>
                                <w:t xml:space="preserve">CISC/CMPE 204: Modelling </w:t>
                              </w:r>
                              <w:r w:rsidR="00EB0921">
                                <w:t xml:space="preserve">Project  </w:t>
                              </w:r>
                              <w:r w:rsidR="002C60C1">
                                <w:t xml:space="preserve">                                                                                            </w:t>
                              </w:r>
                              <w:r w:rsidR="0008281B">
                                <w:t>Group 23</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w14:anchorId="222A5656">
              <v:stroke joinstyle="miter"/>
              <v:path gradientshapeok="t" o:connecttype="rect"/>
            </v:shapetype>
            <v:shape id="Text Box 218" style="position:absolute;margin-left:0;margin-top:0;width:468pt;height:13.45pt;z-index:251658241;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spid="_x0000_s1026"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8F5939" w:rsidRDefault="008F5939" w14:paraId="26B193A4" w14:textId="7A3A1CB3">
                        <w:pPr>
                          <w:spacing w:after="0" w:line="240" w:lineRule="auto"/>
                        </w:pPr>
                        <w:r>
                          <w:t xml:space="preserve">CISC/CMPE 204: Modelling </w:t>
                        </w:r>
                        <w:r w:rsidR="00EB0921">
                          <w:t xml:space="preserve">Project  </w:t>
                        </w:r>
                        <w:r w:rsidR="002C60C1">
                          <w:t xml:space="preserve">                                                                                            </w:t>
                        </w:r>
                        <w:r w:rsidR="0008281B">
                          <w:t>Group 23</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8240"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8F5939" w:rsidRDefault="008F5939" w14:paraId="0579AF1B" w14:textId="77777777">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style="position:absolute;margin-left:0;margin-top:0;width:1in;height:13.45pt;z-index:25165824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spid="_x0000_s1027" o:allowincell="f" fillcolor="#a8d08d [1945]"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w14:anchorId="033ED14C">
              <v:textbox style="mso-fit-shape-to-text:t" inset=",0,,0">
                <w:txbxContent>
                  <w:p w:rsidR="008F5939" w:rsidRDefault="008F5939" w14:paraId="0579AF1B" w14:textId="77777777">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C40F2" w:rsidRDefault="008C40F2" w14:paraId="0633878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5">
    <w:nsid w:val="4a7bcb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4e5e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a98fa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38ca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8f1e5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192bd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a9b84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30a1a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6128D6"/>
    <w:multiLevelType w:val="multilevel"/>
    <w:tmpl w:val="AAE0C8F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5571892"/>
    <w:multiLevelType w:val="multilevel"/>
    <w:tmpl w:val="C1E276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6D0177A"/>
    <w:multiLevelType w:val="multilevel"/>
    <w:tmpl w:val="C91A64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1CD0B07"/>
    <w:multiLevelType w:val="hybridMultilevel"/>
    <w:tmpl w:val="FFFFFFFF"/>
    <w:lvl w:ilvl="0" w:tplc="96141468">
      <w:start w:val="1"/>
      <w:numFmt w:val="bullet"/>
      <w:lvlText w:val=""/>
      <w:lvlJc w:val="left"/>
      <w:pPr>
        <w:ind w:left="720" w:hanging="360"/>
      </w:pPr>
      <w:rPr>
        <w:rFonts w:hint="default" w:ascii="Symbol" w:hAnsi="Symbol"/>
      </w:rPr>
    </w:lvl>
    <w:lvl w:ilvl="1" w:tplc="51FE115E">
      <w:start w:val="1"/>
      <w:numFmt w:val="bullet"/>
      <w:lvlText w:val="o"/>
      <w:lvlJc w:val="left"/>
      <w:pPr>
        <w:ind w:left="1440" w:hanging="360"/>
      </w:pPr>
      <w:rPr>
        <w:rFonts w:hint="default" w:ascii="Courier New" w:hAnsi="Courier New"/>
      </w:rPr>
    </w:lvl>
    <w:lvl w:ilvl="2" w:tplc="8C82D880">
      <w:start w:val="1"/>
      <w:numFmt w:val="bullet"/>
      <w:lvlText w:val=""/>
      <w:lvlJc w:val="left"/>
      <w:pPr>
        <w:ind w:left="2160" w:hanging="360"/>
      </w:pPr>
      <w:rPr>
        <w:rFonts w:hint="default" w:ascii="Wingdings" w:hAnsi="Wingdings"/>
      </w:rPr>
    </w:lvl>
    <w:lvl w:ilvl="3" w:tplc="3A10F95A">
      <w:start w:val="1"/>
      <w:numFmt w:val="bullet"/>
      <w:lvlText w:val=""/>
      <w:lvlJc w:val="left"/>
      <w:pPr>
        <w:ind w:left="2880" w:hanging="360"/>
      </w:pPr>
      <w:rPr>
        <w:rFonts w:hint="default" w:ascii="Symbol" w:hAnsi="Symbol"/>
      </w:rPr>
    </w:lvl>
    <w:lvl w:ilvl="4" w:tplc="97C040FE">
      <w:start w:val="1"/>
      <w:numFmt w:val="bullet"/>
      <w:lvlText w:val="o"/>
      <w:lvlJc w:val="left"/>
      <w:pPr>
        <w:ind w:left="3600" w:hanging="360"/>
      </w:pPr>
      <w:rPr>
        <w:rFonts w:hint="default" w:ascii="Courier New" w:hAnsi="Courier New"/>
      </w:rPr>
    </w:lvl>
    <w:lvl w:ilvl="5" w:tplc="C6A6415C">
      <w:start w:val="1"/>
      <w:numFmt w:val="bullet"/>
      <w:lvlText w:val=""/>
      <w:lvlJc w:val="left"/>
      <w:pPr>
        <w:ind w:left="4320" w:hanging="360"/>
      </w:pPr>
      <w:rPr>
        <w:rFonts w:hint="default" w:ascii="Wingdings" w:hAnsi="Wingdings"/>
      </w:rPr>
    </w:lvl>
    <w:lvl w:ilvl="6" w:tplc="F126D450">
      <w:start w:val="1"/>
      <w:numFmt w:val="bullet"/>
      <w:lvlText w:val=""/>
      <w:lvlJc w:val="left"/>
      <w:pPr>
        <w:ind w:left="5040" w:hanging="360"/>
      </w:pPr>
      <w:rPr>
        <w:rFonts w:hint="default" w:ascii="Symbol" w:hAnsi="Symbol"/>
      </w:rPr>
    </w:lvl>
    <w:lvl w:ilvl="7" w:tplc="792AB1B4">
      <w:start w:val="1"/>
      <w:numFmt w:val="bullet"/>
      <w:lvlText w:val="o"/>
      <w:lvlJc w:val="left"/>
      <w:pPr>
        <w:ind w:left="5760" w:hanging="360"/>
      </w:pPr>
      <w:rPr>
        <w:rFonts w:hint="default" w:ascii="Courier New" w:hAnsi="Courier New"/>
      </w:rPr>
    </w:lvl>
    <w:lvl w:ilvl="8" w:tplc="CE86A5A6">
      <w:start w:val="1"/>
      <w:numFmt w:val="bullet"/>
      <w:lvlText w:val=""/>
      <w:lvlJc w:val="left"/>
      <w:pPr>
        <w:ind w:left="6480" w:hanging="360"/>
      </w:pPr>
      <w:rPr>
        <w:rFonts w:hint="default" w:ascii="Wingdings" w:hAnsi="Wingdings"/>
      </w:rPr>
    </w:lvl>
  </w:abstractNum>
  <w:abstractNum w:abstractNumId="4" w15:restartNumberingAfterBreak="0">
    <w:nsid w:val="14D7386B"/>
    <w:multiLevelType w:val="multilevel"/>
    <w:tmpl w:val="2F02D1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A294B94"/>
    <w:multiLevelType w:val="hybridMultilevel"/>
    <w:tmpl w:val="FAAC5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D7A91"/>
    <w:multiLevelType w:val="multilevel"/>
    <w:tmpl w:val="B630E4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090607B"/>
    <w:multiLevelType w:val="multilevel"/>
    <w:tmpl w:val="49501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E57A60"/>
    <w:multiLevelType w:val="hybridMultilevel"/>
    <w:tmpl w:val="4E64AA92"/>
    <w:lvl w:ilvl="0" w:tplc="35CC33B4">
      <w:start w:val="1"/>
      <w:numFmt w:val="decimal"/>
      <w:lvlText w:val="%1."/>
      <w:lvlJc w:val="left"/>
      <w:pPr>
        <w:ind w:left="720" w:hanging="360"/>
      </w:pPr>
    </w:lvl>
    <w:lvl w:ilvl="1" w:tplc="0B120612">
      <w:start w:val="1"/>
      <w:numFmt w:val="lowerLetter"/>
      <w:lvlText w:val="%2."/>
      <w:lvlJc w:val="left"/>
      <w:pPr>
        <w:ind w:left="1440" w:hanging="360"/>
      </w:pPr>
    </w:lvl>
    <w:lvl w:ilvl="2" w:tplc="543E32AE">
      <w:start w:val="1"/>
      <w:numFmt w:val="lowerRoman"/>
      <w:lvlText w:val="%3."/>
      <w:lvlJc w:val="right"/>
      <w:pPr>
        <w:ind w:left="2160" w:hanging="180"/>
      </w:pPr>
    </w:lvl>
    <w:lvl w:ilvl="3" w:tplc="8E723F7C">
      <w:start w:val="1"/>
      <w:numFmt w:val="decimal"/>
      <w:lvlText w:val="%4."/>
      <w:lvlJc w:val="left"/>
      <w:pPr>
        <w:ind w:left="2880" w:hanging="360"/>
      </w:pPr>
    </w:lvl>
    <w:lvl w:ilvl="4" w:tplc="E714AB40">
      <w:start w:val="1"/>
      <w:numFmt w:val="lowerLetter"/>
      <w:lvlText w:val="%5."/>
      <w:lvlJc w:val="left"/>
      <w:pPr>
        <w:ind w:left="3600" w:hanging="360"/>
      </w:pPr>
    </w:lvl>
    <w:lvl w:ilvl="5" w:tplc="622A3D6E">
      <w:start w:val="1"/>
      <w:numFmt w:val="lowerRoman"/>
      <w:lvlText w:val="%6."/>
      <w:lvlJc w:val="right"/>
      <w:pPr>
        <w:ind w:left="4320" w:hanging="180"/>
      </w:pPr>
    </w:lvl>
    <w:lvl w:ilvl="6" w:tplc="1B46BA5C">
      <w:start w:val="1"/>
      <w:numFmt w:val="decimal"/>
      <w:lvlText w:val="%7."/>
      <w:lvlJc w:val="left"/>
      <w:pPr>
        <w:ind w:left="5040" w:hanging="360"/>
      </w:pPr>
    </w:lvl>
    <w:lvl w:ilvl="7" w:tplc="E9DAD5F2">
      <w:start w:val="1"/>
      <w:numFmt w:val="lowerLetter"/>
      <w:lvlText w:val="%8."/>
      <w:lvlJc w:val="left"/>
      <w:pPr>
        <w:ind w:left="5760" w:hanging="360"/>
      </w:pPr>
    </w:lvl>
    <w:lvl w:ilvl="8" w:tplc="387445AC">
      <w:start w:val="1"/>
      <w:numFmt w:val="lowerRoman"/>
      <w:lvlText w:val="%9."/>
      <w:lvlJc w:val="right"/>
      <w:pPr>
        <w:ind w:left="6480" w:hanging="180"/>
      </w:pPr>
    </w:lvl>
  </w:abstractNum>
  <w:abstractNum w:abstractNumId="9" w15:restartNumberingAfterBreak="0">
    <w:nsid w:val="26292D73"/>
    <w:multiLevelType w:val="multilevel"/>
    <w:tmpl w:val="AD8C6A1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68B5F38"/>
    <w:multiLevelType w:val="multilevel"/>
    <w:tmpl w:val="6B68C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43AA34"/>
    <w:multiLevelType w:val="hybridMultilevel"/>
    <w:tmpl w:val="5DDAF1C0"/>
    <w:lvl w:ilvl="0" w:tplc="17FC8990">
      <w:start w:val="1"/>
      <w:numFmt w:val="decimal"/>
      <w:lvlText w:val="%1."/>
      <w:lvlJc w:val="left"/>
      <w:pPr>
        <w:ind w:left="720" w:hanging="360"/>
      </w:pPr>
    </w:lvl>
    <w:lvl w:ilvl="1" w:tplc="F600EB76">
      <w:start w:val="1"/>
      <w:numFmt w:val="lowerLetter"/>
      <w:lvlText w:val="%2."/>
      <w:lvlJc w:val="left"/>
      <w:pPr>
        <w:ind w:left="1440" w:hanging="360"/>
      </w:pPr>
    </w:lvl>
    <w:lvl w:ilvl="2" w:tplc="A22E4E1E">
      <w:start w:val="1"/>
      <w:numFmt w:val="lowerRoman"/>
      <w:lvlText w:val="%3."/>
      <w:lvlJc w:val="right"/>
      <w:pPr>
        <w:ind w:left="2160" w:hanging="180"/>
      </w:pPr>
    </w:lvl>
    <w:lvl w:ilvl="3" w:tplc="5D98F85C">
      <w:start w:val="1"/>
      <w:numFmt w:val="decimal"/>
      <w:lvlText w:val="%4."/>
      <w:lvlJc w:val="left"/>
      <w:pPr>
        <w:ind w:left="2880" w:hanging="360"/>
      </w:pPr>
    </w:lvl>
    <w:lvl w:ilvl="4" w:tplc="954E69E2">
      <w:start w:val="1"/>
      <w:numFmt w:val="lowerLetter"/>
      <w:lvlText w:val="%5."/>
      <w:lvlJc w:val="left"/>
      <w:pPr>
        <w:ind w:left="3600" w:hanging="360"/>
      </w:pPr>
    </w:lvl>
    <w:lvl w:ilvl="5" w:tplc="85D0F596">
      <w:start w:val="1"/>
      <w:numFmt w:val="lowerRoman"/>
      <w:lvlText w:val="%6."/>
      <w:lvlJc w:val="right"/>
      <w:pPr>
        <w:ind w:left="4320" w:hanging="180"/>
      </w:pPr>
    </w:lvl>
    <w:lvl w:ilvl="6" w:tplc="413AAAFA">
      <w:start w:val="1"/>
      <w:numFmt w:val="decimal"/>
      <w:lvlText w:val="%7."/>
      <w:lvlJc w:val="left"/>
      <w:pPr>
        <w:ind w:left="5040" w:hanging="360"/>
      </w:pPr>
    </w:lvl>
    <w:lvl w:ilvl="7" w:tplc="B71C1A86">
      <w:start w:val="1"/>
      <w:numFmt w:val="lowerLetter"/>
      <w:lvlText w:val="%8."/>
      <w:lvlJc w:val="left"/>
      <w:pPr>
        <w:ind w:left="5760" w:hanging="360"/>
      </w:pPr>
    </w:lvl>
    <w:lvl w:ilvl="8" w:tplc="E6D61D06">
      <w:start w:val="1"/>
      <w:numFmt w:val="lowerRoman"/>
      <w:lvlText w:val="%9."/>
      <w:lvlJc w:val="right"/>
      <w:pPr>
        <w:ind w:left="6480" w:hanging="180"/>
      </w:pPr>
    </w:lvl>
  </w:abstractNum>
  <w:abstractNum w:abstractNumId="12" w15:restartNumberingAfterBreak="0">
    <w:nsid w:val="2CFB92AE"/>
    <w:multiLevelType w:val="hybridMultilevel"/>
    <w:tmpl w:val="FFFFFFFF"/>
    <w:lvl w:ilvl="0" w:tplc="00701A96">
      <w:start w:val="1"/>
      <w:numFmt w:val="decimal"/>
      <w:lvlText w:val="%1."/>
      <w:lvlJc w:val="left"/>
      <w:pPr>
        <w:ind w:left="720" w:hanging="360"/>
      </w:pPr>
    </w:lvl>
    <w:lvl w:ilvl="1" w:tplc="5A525008">
      <w:start w:val="1"/>
      <w:numFmt w:val="lowerLetter"/>
      <w:lvlText w:val="%2."/>
      <w:lvlJc w:val="left"/>
      <w:pPr>
        <w:ind w:left="1440" w:hanging="360"/>
      </w:pPr>
    </w:lvl>
    <w:lvl w:ilvl="2" w:tplc="AFF6F35C">
      <w:start w:val="1"/>
      <w:numFmt w:val="lowerRoman"/>
      <w:lvlText w:val="%3."/>
      <w:lvlJc w:val="right"/>
      <w:pPr>
        <w:ind w:left="2160" w:hanging="180"/>
      </w:pPr>
    </w:lvl>
    <w:lvl w:ilvl="3" w:tplc="A03EF9B4">
      <w:start w:val="1"/>
      <w:numFmt w:val="decimal"/>
      <w:lvlText w:val="%4."/>
      <w:lvlJc w:val="left"/>
      <w:pPr>
        <w:ind w:left="2880" w:hanging="360"/>
      </w:pPr>
    </w:lvl>
    <w:lvl w:ilvl="4" w:tplc="369450BA">
      <w:start w:val="1"/>
      <w:numFmt w:val="lowerLetter"/>
      <w:lvlText w:val="%5."/>
      <w:lvlJc w:val="left"/>
      <w:pPr>
        <w:ind w:left="3600" w:hanging="360"/>
      </w:pPr>
    </w:lvl>
    <w:lvl w:ilvl="5" w:tplc="5204B9AA">
      <w:start w:val="1"/>
      <w:numFmt w:val="lowerRoman"/>
      <w:lvlText w:val="%6."/>
      <w:lvlJc w:val="right"/>
      <w:pPr>
        <w:ind w:left="4320" w:hanging="180"/>
      </w:pPr>
    </w:lvl>
    <w:lvl w:ilvl="6" w:tplc="1FA2CF4A">
      <w:start w:val="1"/>
      <w:numFmt w:val="decimal"/>
      <w:lvlText w:val="%7."/>
      <w:lvlJc w:val="left"/>
      <w:pPr>
        <w:ind w:left="5040" w:hanging="360"/>
      </w:pPr>
    </w:lvl>
    <w:lvl w:ilvl="7" w:tplc="CB2AA388">
      <w:start w:val="1"/>
      <w:numFmt w:val="lowerLetter"/>
      <w:lvlText w:val="%8."/>
      <w:lvlJc w:val="left"/>
      <w:pPr>
        <w:ind w:left="5760" w:hanging="360"/>
      </w:pPr>
    </w:lvl>
    <w:lvl w:ilvl="8" w:tplc="2EB42BA2">
      <w:start w:val="1"/>
      <w:numFmt w:val="lowerRoman"/>
      <w:lvlText w:val="%9."/>
      <w:lvlJc w:val="right"/>
      <w:pPr>
        <w:ind w:left="6480" w:hanging="180"/>
      </w:pPr>
    </w:lvl>
  </w:abstractNum>
  <w:abstractNum w:abstractNumId="13" w15:restartNumberingAfterBreak="0">
    <w:nsid w:val="2E745BBA"/>
    <w:multiLevelType w:val="multilevel"/>
    <w:tmpl w:val="53AAFD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0026706"/>
    <w:multiLevelType w:val="multilevel"/>
    <w:tmpl w:val="3F2A8A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3A20B7A"/>
    <w:multiLevelType w:val="multilevel"/>
    <w:tmpl w:val="AC10792C"/>
    <w:lvl w:ilvl="0">
      <w:start w:val="1"/>
      <w:numFmt w:val="bullet"/>
      <w:lvlText w:val=""/>
      <w:lvlJc w:val="left"/>
      <w:pPr>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4602AC"/>
    <w:multiLevelType w:val="multilevel"/>
    <w:tmpl w:val="7D78C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B03314"/>
    <w:multiLevelType w:val="multilevel"/>
    <w:tmpl w:val="7674C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A762A9"/>
    <w:multiLevelType w:val="multilevel"/>
    <w:tmpl w:val="5FB6634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3ECD076C"/>
    <w:multiLevelType w:val="multilevel"/>
    <w:tmpl w:val="BBEE4E5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43834A75"/>
    <w:multiLevelType w:val="multilevel"/>
    <w:tmpl w:val="62920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5358E7"/>
    <w:multiLevelType w:val="multilevel"/>
    <w:tmpl w:val="BE067F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45905A35"/>
    <w:multiLevelType w:val="hybridMultilevel"/>
    <w:tmpl w:val="A10A9BAC"/>
    <w:lvl w:ilvl="0" w:tplc="B90CB0C4">
      <w:start w:val="1"/>
      <w:numFmt w:val="bullet"/>
      <w:lvlText w:val=""/>
      <w:lvlJc w:val="left"/>
      <w:pPr>
        <w:ind w:left="720" w:hanging="360"/>
      </w:pPr>
      <w:rPr>
        <w:rFonts w:hint="default" w:ascii="Symbol" w:hAnsi="Symbol"/>
      </w:rPr>
    </w:lvl>
    <w:lvl w:ilvl="1" w:tplc="FF2CC4DC">
      <w:start w:val="1"/>
      <w:numFmt w:val="bullet"/>
      <w:lvlText w:val="o"/>
      <w:lvlJc w:val="left"/>
      <w:pPr>
        <w:ind w:left="1440" w:hanging="360"/>
      </w:pPr>
      <w:rPr>
        <w:rFonts w:hint="default" w:ascii="Courier New" w:hAnsi="Courier New"/>
      </w:rPr>
    </w:lvl>
    <w:lvl w:ilvl="2" w:tplc="C5EEBFA6">
      <w:start w:val="1"/>
      <w:numFmt w:val="bullet"/>
      <w:lvlText w:val=""/>
      <w:lvlJc w:val="left"/>
      <w:pPr>
        <w:ind w:left="2160" w:hanging="360"/>
      </w:pPr>
      <w:rPr>
        <w:rFonts w:hint="default" w:ascii="Wingdings" w:hAnsi="Wingdings"/>
      </w:rPr>
    </w:lvl>
    <w:lvl w:ilvl="3" w:tplc="B8EE2A88">
      <w:start w:val="1"/>
      <w:numFmt w:val="bullet"/>
      <w:lvlText w:val=""/>
      <w:lvlJc w:val="left"/>
      <w:pPr>
        <w:ind w:left="2880" w:hanging="360"/>
      </w:pPr>
      <w:rPr>
        <w:rFonts w:hint="default" w:ascii="Symbol" w:hAnsi="Symbol"/>
      </w:rPr>
    </w:lvl>
    <w:lvl w:ilvl="4" w:tplc="11986FDC">
      <w:start w:val="1"/>
      <w:numFmt w:val="bullet"/>
      <w:lvlText w:val="o"/>
      <w:lvlJc w:val="left"/>
      <w:pPr>
        <w:ind w:left="3600" w:hanging="360"/>
      </w:pPr>
      <w:rPr>
        <w:rFonts w:hint="default" w:ascii="Courier New" w:hAnsi="Courier New"/>
      </w:rPr>
    </w:lvl>
    <w:lvl w:ilvl="5" w:tplc="B134C668">
      <w:start w:val="1"/>
      <w:numFmt w:val="bullet"/>
      <w:lvlText w:val=""/>
      <w:lvlJc w:val="left"/>
      <w:pPr>
        <w:ind w:left="4320" w:hanging="360"/>
      </w:pPr>
      <w:rPr>
        <w:rFonts w:hint="default" w:ascii="Wingdings" w:hAnsi="Wingdings"/>
      </w:rPr>
    </w:lvl>
    <w:lvl w:ilvl="6" w:tplc="0212AA2A">
      <w:start w:val="1"/>
      <w:numFmt w:val="bullet"/>
      <w:lvlText w:val=""/>
      <w:lvlJc w:val="left"/>
      <w:pPr>
        <w:ind w:left="5040" w:hanging="360"/>
      </w:pPr>
      <w:rPr>
        <w:rFonts w:hint="default" w:ascii="Symbol" w:hAnsi="Symbol"/>
      </w:rPr>
    </w:lvl>
    <w:lvl w:ilvl="7" w:tplc="A30202EA">
      <w:start w:val="1"/>
      <w:numFmt w:val="bullet"/>
      <w:lvlText w:val="o"/>
      <w:lvlJc w:val="left"/>
      <w:pPr>
        <w:ind w:left="5760" w:hanging="360"/>
      </w:pPr>
      <w:rPr>
        <w:rFonts w:hint="default" w:ascii="Courier New" w:hAnsi="Courier New"/>
      </w:rPr>
    </w:lvl>
    <w:lvl w:ilvl="8" w:tplc="2004947C">
      <w:start w:val="1"/>
      <w:numFmt w:val="bullet"/>
      <w:lvlText w:val=""/>
      <w:lvlJc w:val="left"/>
      <w:pPr>
        <w:ind w:left="6480" w:hanging="360"/>
      </w:pPr>
      <w:rPr>
        <w:rFonts w:hint="default" w:ascii="Wingdings" w:hAnsi="Wingdings"/>
      </w:rPr>
    </w:lvl>
  </w:abstractNum>
  <w:abstractNum w:abstractNumId="23" w15:restartNumberingAfterBreak="0">
    <w:nsid w:val="477A43CC"/>
    <w:multiLevelType w:val="hybridMultilevel"/>
    <w:tmpl w:val="FFFFFFFF"/>
    <w:lvl w:ilvl="0" w:tplc="DDD6F13C">
      <w:start w:val="1"/>
      <w:numFmt w:val="bullet"/>
      <w:lvlText w:val=""/>
      <w:lvlJc w:val="left"/>
      <w:pPr>
        <w:ind w:left="720" w:hanging="360"/>
      </w:pPr>
      <w:rPr>
        <w:rFonts w:hint="default" w:ascii="Symbol" w:hAnsi="Symbol"/>
      </w:rPr>
    </w:lvl>
    <w:lvl w:ilvl="1" w:tplc="214A95DE">
      <w:start w:val="1"/>
      <w:numFmt w:val="bullet"/>
      <w:lvlText w:val="o"/>
      <w:lvlJc w:val="left"/>
      <w:pPr>
        <w:ind w:left="1440" w:hanging="360"/>
      </w:pPr>
      <w:rPr>
        <w:rFonts w:hint="default" w:ascii="Courier New" w:hAnsi="Courier New"/>
      </w:rPr>
    </w:lvl>
    <w:lvl w:ilvl="2" w:tplc="14A44B1E">
      <w:start w:val="1"/>
      <w:numFmt w:val="bullet"/>
      <w:lvlText w:val=""/>
      <w:lvlJc w:val="left"/>
      <w:pPr>
        <w:ind w:left="2160" w:hanging="360"/>
      </w:pPr>
      <w:rPr>
        <w:rFonts w:hint="default" w:ascii="Wingdings" w:hAnsi="Wingdings"/>
      </w:rPr>
    </w:lvl>
    <w:lvl w:ilvl="3" w:tplc="0B586D8C">
      <w:start w:val="1"/>
      <w:numFmt w:val="bullet"/>
      <w:lvlText w:val=""/>
      <w:lvlJc w:val="left"/>
      <w:pPr>
        <w:ind w:left="2880" w:hanging="360"/>
      </w:pPr>
      <w:rPr>
        <w:rFonts w:hint="default" w:ascii="Symbol" w:hAnsi="Symbol"/>
      </w:rPr>
    </w:lvl>
    <w:lvl w:ilvl="4" w:tplc="18745B26">
      <w:start w:val="1"/>
      <w:numFmt w:val="bullet"/>
      <w:lvlText w:val="o"/>
      <w:lvlJc w:val="left"/>
      <w:pPr>
        <w:ind w:left="3600" w:hanging="360"/>
      </w:pPr>
      <w:rPr>
        <w:rFonts w:hint="default" w:ascii="Courier New" w:hAnsi="Courier New"/>
      </w:rPr>
    </w:lvl>
    <w:lvl w:ilvl="5" w:tplc="3D4CD8F2">
      <w:start w:val="1"/>
      <w:numFmt w:val="bullet"/>
      <w:lvlText w:val=""/>
      <w:lvlJc w:val="left"/>
      <w:pPr>
        <w:ind w:left="4320" w:hanging="360"/>
      </w:pPr>
      <w:rPr>
        <w:rFonts w:hint="default" w:ascii="Wingdings" w:hAnsi="Wingdings"/>
      </w:rPr>
    </w:lvl>
    <w:lvl w:ilvl="6" w:tplc="536E11BC">
      <w:start w:val="1"/>
      <w:numFmt w:val="bullet"/>
      <w:lvlText w:val=""/>
      <w:lvlJc w:val="left"/>
      <w:pPr>
        <w:ind w:left="5040" w:hanging="360"/>
      </w:pPr>
      <w:rPr>
        <w:rFonts w:hint="default" w:ascii="Symbol" w:hAnsi="Symbol"/>
      </w:rPr>
    </w:lvl>
    <w:lvl w:ilvl="7" w:tplc="DE40E40A">
      <w:start w:val="1"/>
      <w:numFmt w:val="bullet"/>
      <w:lvlText w:val="o"/>
      <w:lvlJc w:val="left"/>
      <w:pPr>
        <w:ind w:left="5760" w:hanging="360"/>
      </w:pPr>
      <w:rPr>
        <w:rFonts w:hint="default" w:ascii="Courier New" w:hAnsi="Courier New"/>
      </w:rPr>
    </w:lvl>
    <w:lvl w:ilvl="8" w:tplc="E84086EC">
      <w:start w:val="1"/>
      <w:numFmt w:val="bullet"/>
      <w:lvlText w:val=""/>
      <w:lvlJc w:val="left"/>
      <w:pPr>
        <w:ind w:left="6480" w:hanging="360"/>
      </w:pPr>
      <w:rPr>
        <w:rFonts w:hint="default" w:ascii="Wingdings" w:hAnsi="Wingdings"/>
      </w:rPr>
    </w:lvl>
  </w:abstractNum>
  <w:abstractNum w:abstractNumId="24" w15:restartNumberingAfterBreak="0">
    <w:nsid w:val="49DC4EE3"/>
    <w:multiLevelType w:val="multilevel"/>
    <w:tmpl w:val="3F1472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4AA153BC"/>
    <w:multiLevelType w:val="multilevel"/>
    <w:tmpl w:val="10B67AE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4B44E31A"/>
    <w:multiLevelType w:val="hybridMultilevel"/>
    <w:tmpl w:val="C66EE4AC"/>
    <w:lvl w:ilvl="0" w:tplc="44EA4C0C">
      <w:start w:val="1"/>
      <w:numFmt w:val="decimal"/>
      <w:lvlText w:val="%1."/>
      <w:lvlJc w:val="left"/>
      <w:pPr>
        <w:ind w:left="720" w:hanging="360"/>
      </w:pPr>
    </w:lvl>
    <w:lvl w:ilvl="1" w:tplc="F29879BE">
      <w:start w:val="1"/>
      <w:numFmt w:val="lowerLetter"/>
      <w:lvlText w:val="%2."/>
      <w:lvlJc w:val="left"/>
      <w:pPr>
        <w:ind w:left="1440" w:hanging="360"/>
      </w:pPr>
    </w:lvl>
    <w:lvl w:ilvl="2" w:tplc="0038A8CE">
      <w:start w:val="1"/>
      <w:numFmt w:val="lowerRoman"/>
      <w:lvlText w:val="%3."/>
      <w:lvlJc w:val="right"/>
      <w:pPr>
        <w:ind w:left="2160" w:hanging="180"/>
      </w:pPr>
    </w:lvl>
    <w:lvl w:ilvl="3" w:tplc="6A302C54">
      <w:start w:val="1"/>
      <w:numFmt w:val="decimal"/>
      <w:lvlText w:val="%4."/>
      <w:lvlJc w:val="left"/>
      <w:pPr>
        <w:ind w:left="2880" w:hanging="360"/>
      </w:pPr>
    </w:lvl>
    <w:lvl w:ilvl="4" w:tplc="173EFD00">
      <w:start w:val="1"/>
      <w:numFmt w:val="lowerLetter"/>
      <w:lvlText w:val="%5."/>
      <w:lvlJc w:val="left"/>
      <w:pPr>
        <w:ind w:left="3600" w:hanging="360"/>
      </w:pPr>
    </w:lvl>
    <w:lvl w:ilvl="5" w:tplc="A1246D60">
      <w:start w:val="1"/>
      <w:numFmt w:val="lowerRoman"/>
      <w:lvlText w:val="%6."/>
      <w:lvlJc w:val="right"/>
      <w:pPr>
        <w:ind w:left="4320" w:hanging="180"/>
      </w:pPr>
    </w:lvl>
    <w:lvl w:ilvl="6" w:tplc="58AEA238">
      <w:start w:val="1"/>
      <w:numFmt w:val="decimal"/>
      <w:lvlText w:val="%7."/>
      <w:lvlJc w:val="left"/>
      <w:pPr>
        <w:ind w:left="5040" w:hanging="360"/>
      </w:pPr>
    </w:lvl>
    <w:lvl w:ilvl="7" w:tplc="BF662990">
      <w:start w:val="1"/>
      <w:numFmt w:val="lowerLetter"/>
      <w:lvlText w:val="%8."/>
      <w:lvlJc w:val="left"/>
      <w:pPr>
        <w:ind w:left="5760" w:hanging="360"/>
      </w:pPr>
    </w:lvl>
    <w:lvl w:ilvl="8" w:tplc="E3C24C96">
      <w:start w:val="1"/>
      <w:numFmt w:val="lowerRoman"/>
      <w:lvlText w:val="%9."/>
      <w:lvlJc w:val="right"/>
      <w:pPr>
        <w:ind w:left="6480" w:hanging="180"/>
      </w:pPr>
    </w:lvl>
  </w:abstractNum>
  <w:abstractNum w:abstractNumId="27" w15:restartNumberingAfterBreak="0">
    <w:nsid w:val="51694BBD"/>
    <w:multiLevelType w:val="hybridMultilevel"/>
    <w:tmpl w:val="CE7AB64C"/>
    <w:lvl w:ilvl="0" w:tplc="01324FD2">
      <w:start w:val="1"/>
      <w:numFmt w:val="bullet"/>
      <w:lvlText w:val=""/>
      <w:lvlJc w:val="left"/>
      <w:pPr>
        <w:ind w:left="720" w:hanging="360"/>
      </w:pPr>
      <w:rPr>
        <w:rFonts w:hint="default" w:ascii="Symbol" w:hAnsi="Symbol"/>
      </w:rPr>
    </w:lvl>
    <w:lvl w:ilvl="1" w:tplc="9A7049C8">
      <w:start w:val="1"/>
      <w:numFmt w:val="bullet"/>
      <w:lvlText w:val="o"/>
      <w:lvlJc w:val="left"/>
      <w:pPr>
        <w:ind w:left="1440" w:hanging="360"/>
      </w:pPr>
      <w:rPr>
        <w:rFonts w:hint="default" w:ascii="Courier New" w:hAnsi="Courier New"/>
      </w:rPr>
    </w:lvl>
    <w:lvl w:ilvl="2" w:tplc="D55CABD8">
      <w:start w:val="1"/>
      <w:numFmt w:val="bullet"/>
      <w:lvlText w:val=""/>
      <w:lvlJc w:val="left"/>
      <w:pPr>
        <w:ind w:left="2160" w:hanging="360"/>
      </w:pPr>
      <w:rPr>
        <w:rFonts w:hint="default" w:ascii="Wingdings" w:hAnsi="Wingdings"/>
      </w:rPr>
    </w:lvl>
    <w:lvl w:ilvl="3" w:tplc="331E52D8">
      <w:start w:val="1"/>
      <w:numFmt w:val="bullet"/>
      <w:lvlText w:val=""/>
      <w:lvlJc w:val="left"/>
      <w:pPr>
        <w:ind w:left="2880" w:hanging="360"/>
      </w:pPr>
      <w:rPr>
        <w:rFonts w:hint="default" w:ascii="Symbol" w:hAnsi="Symbol"/>
      </w:rPr>
    </w:lvl>
    <w:lvl w:ilvl="4" w:tplc="84E23398">
      <w:start w:val="1"/>
      <w:numFmt w:val="bullet"/>
      <w:lvlText w:val="o"/>
      <w:lvlJc w:val="left"/>
      <w:pPr>
        <w:ind w:left="3600" w:hanging="360"/>
      </w:pPr>
      <w:rPr>
        <w:rFonts w:hint="default" w:ascii="Courier New" w:hAnsi="Courier New"/>
      </w:rPr>
    </w:lvl>
    <w:lvl w:ilvl="5" w:tplc="D924B55A">
      <w:start w:val="1"/>
      <w:numFmt w:val="bullet"/>
      <w:lvlText w:val=""/>
      <w:lvlJc w:val="left"/>
      <w:pPr>
        <w:ind w:left="4320" w:hanging="360"/>
      </w:pPr>
      <w:rPr>
        <w:rFonts w:hint="default" w:ascii="Wingdings" w:hAnsi="Wingdings"/>
      </w:rPr>
    </w:lvl>
    <w:lvl w:ilvl="6" w:tplc="E1285686">
      <w:start w:val="1"/>
      <w:numFmt w:val="bullet"/>
      <w:lvlText w:val=""/>
      <w:lvlJc w:val="left"/>
      <w:pPr>
        <w:ind w:left="5040" w:hanging="360"/>
      </w:pPr>
      <w:rPr>
        <w:rFonts w:hint="default" w:ascii="Symbol" w:hAnsi="Symbol"/>
      </w:rPr>
    </w:lvl>
    <w:lvl w:ilvl="7" w:tplc="DDFEE142">
      <w:start w:val="1"/>
      <w:numFmt w:val="bullet"/>
      <w:lvlText w:val="o"/>
      <w:lvlJc w:val="left"/>
      <w:pPr>
        <w:ind w:left="5760" w:hanging="360"/>
      </w:pPr>
      <w:rPr>
        <w:rFonts w:hint="default" w:ascii="Courier New" w:hAnsi="Courier New"/>
      </w:rPr>
    </w:lvl>
    <w:lvl w:ilvl="8" w:tplc="3DDEDEB6">
      <w:start w:val="1"/>
      <w:numFmt w:val="bullet"/>
      <w:lvlText w:val=""/>
      <w:lvlJc w:val="left"/>
      <w:pPr>
        <w:ind w:left="6480" w:hanging="360"/>
      </w:pPr>
      <w:rPr>
        <w:rFonts w:hint="default" w:ascii="Wingdings" w:hAnsi="Wingdings"/>
      </w:rPr>
    </w:lvl>
  </w:abstractNum>
  <w:abstractNum w:abstractNumId="28" w15:restartNumberingAfterBreak="0">
    <w:nsid w:val="5B8A05F9"/>
    <w:multiLevelType w:val="hybridMultilevel"/>
    <w:tmpl w:val="33EA149A"/>
    <w:lvl w:ilvl="0" w:tplc="5308B144">
      <w:numFmt w:val="bullet"/>
      <w:lvlText w:val=""/>
      <w:lvlJc w:val="left"/>
      <w:pPr>
        <w:ind w:left="720" w:hanging="360"/>
      </w:pPr>
      <w:rPr>
        <w:rFonts w:hint="default" w:ascii="Symbol" w:hAnsi="Symbol" w:eastAsiaTheme="minorHAnsi" w:cstheme="minorBid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9" w15:restartNumberingAfterBreak="0">
    <w:nsid w:val="62BC1C58"/>
    <w:multiLevelType w:val="multilevel"/>
    <w:tmpl w:val="FFC84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161E6B"/>
    <w:multiLevelType w:val="hybridMultilevel"/>
    <w:tmpl w:val="891699D6"/>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1" w15:restartNumberingAfterBreak="0">
    <w:nsid w:val="6EBB2762"/>
    <w:multiLevelType w:val="hybridMultilevel"/>
    <w:tmpl w:val="FB161BBC"/>
    <w:lvl w:ilvl="0" w:tplc="49A4AD2A">
      <w:start w:val="1"/>
      <w:numFmt w:val="bullet"/>
      <w:lvlText w:val=""/>
      <w:lvlJc w:val="left"/>
      <w:pPr>
        <w:ind w:left="720" w:hanging="360"/>
      </w:pPr>
      <w:rPr>
        <w:rFonts w:hint="default" w:ascii="Symbol" w:hAnsi="Symbol"/>
      </w:rPr>
    </w:lvl>
    <w:lvl w:ilvl="1" w:tplc="B83EC6FA">
      <w:start w:val="1"/>
      <w:numFmt w:val="bullet"/>
      <w:lvlText w:val="o"/>
      <w:lvlJc w:val="left"/>
      <w:pPr>
        <w:ind w:left="1440" w:hanging="360"/>
      </w:pPr>
      <w:rPr>
        <w:rFonts w:hint="default" w:ascii="Courier New" w:hAnsi="Courier New"/>
      </w:rPr>
    </w:lvl>
    <w:lvl w:ilvl="2" w:tplc="EEE469D6">
      <w:start w:val="1"/>
      <w:numFmt w:val="bullet"/>
      <w:lvlText w:val=""/>
      <w:lvlJc w:val="left"/>
      <w:pPr>
        <w:ind w:left="2160" w:hanging="360"/>
      </w:pPr>
      <w:rPr>
        <w:rFonts w:hint="default" w:ascii="Wingdings" w:hAnsi="Wingdings"/>
      </w:rPr>
    </w:lvl>
    <w:lvl w:ilvl="3" w:tplc="D15EA1A0">
      <w:start w:val="1"/>
      <w:numFmt w:val="bullet"/>
      <w:lvlText w:val=""/>
      <w:lvlJc w:val="left"/>
      <w:pPr>
        <w:ind w:left="2880" w:hanging="360"/>
      </w:pPr>
      <w:rPr>
        <w:rFonts w:hint="default" w:ascii="Symbol" w:hAnsi="Symbol"/>
      </w:rPr>
    </w:lvl>
    <w:lvl w:ilvl="4" w:tplc="DDCA3F12">
      <w:start w:val="1"/>
      <w:numFmt w:val="bullet"/>
      <w:lvlText w:val="o"/>
      <w:lvlJc w:val="left"/>
      <w:pPr>
        <w:ind w:left="3600" w:hanging="360"/>
      </w:pPr>
      <w:rPr>
        <w:rFonts w:hint="default" w:ascii="Courier New" w:hAnsi="Courier New"/>
      </w:rPr>
    </w:lvl>
    <w:lvl w:ilvl="5" w:tplc="F73C483E">
      <w:start w:val="1"/>
      <w:numFmt w:val="bullet"/>
      <w:lvlText w:val=""/>
      <w:lvlJc w:val="left"/>
      <w:pPr>
        <w:ind w:left="4320" w:hanging="360"/>
      </w:pPr>
      <w:rPr>
        <w:rFonts w:hint="default" w:ascii="Wingdings" w:hAnsi="Wingdings"/>
      </w:rPr>
    </w:lvl>
    <w:lvl w:ilvl="6" w:tplc="E5EC419C">
      <w:start w:val="1"/>
      <w:numFmt w:val="bullet"/>
      <w:lvlText w:val=""/>
      <w:lvlJc w:val="left"/>
      <w:pPr>
        <w:ind w:left="5040" w:hanging="360"/>
      </w:pPr>
      <w:rPr>
        <w:rFonts w:hint="default" w:ascii="Symbol" w:hAnsi="Symbol"/>
      </w:rPr>
    </w:lvl>
    <w:lvl w:ilvl="7" w:tplc="6562F6A4">
      <w:start w:val="1"/>
      <w:numFmt w:val="bullet"/>
      <w:lvlText w:val="o"/>
      <w:lvlJc w:val="left"/>
      <w:pPr>
        <w:ind w:left="5760" w:hanging="360"/>
      </w:pPr>
      <w:rPr>
        <w:rFonts w:hint="default" w:ascii="Courier New" w:hAnsi="Courier New"/>
      </w:rPr>
    </w:lvl>
    <w:lvl w:ilvl="8" w:tplc="7EB43374">
      <w:start w:val="1"/>
      <w:numFmt w:val="bullet"/>
      <w:lvlText w:val=""/>
      <w:lvlJc w:val="left"/>
      <w:pPr>
        <w:ind w:left="6480" w:hanging="360"/>
      </w:pPr>
      <w:rPr>
        <w:rFonts w:hint="default" w:ascii="Wingdings" w:hAnsi="Wingdings"/>
      </w:rPr>
    </w:lvl>
  </w:abstractNum>
  <w:abstractNum w:abstractNumId="32" w15:restartNumberingAfterBreak="0">
    <w:nsid w:val="6F8C24F6"/>
    <w:multiLevelType w:val="multilevel"/>
    <w:tmpl w:val="72B6455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7072E656"/>
    <w:multiLevelType w:val="hybridMultilevel"/>
    <w:tmpl w:val="FFFFFFFF"/>
    <w:lvl w:ilvl="0" w:tplc="5F5CB01A">
      <w:start w:val="1"/>
      <w:numFmt w:val="bullet"/>
      <w:lvlText w:val=""/>
      <w:lvlJc w:val="left"/>
      <w:pPr>
        <w:ind w:left="720" w:hanging="360"/>
      </w:pPr>
      <w:rPr>
        <w:rFonts w:hint="default" w:ascii="Symbol" w:hAnsi="Symbol"/>
      </w:rPr>
    </w:lvl>
    <w:lvl w:ilvl="1" w:tplc="63263044">
      <w:start w:val="1"/>
      <w:numFmt w:val="bullet"/>
      <w:lvlText w:val="o"/>
      <w:lvlJc w:val="left"/>
      <w:pPr>
        <w:ind w:left="1440" w:hanging="360"/>
      </w:pPr>
      <w:rPr>
        <w:rFonts w:hint="default" w:ascii="Courier New" w:hAnsi="Courier New"/>
      </w:rPr>
    </w:lvl>
    <w:lvl w:ilvl="2" w:tplc="E5EC2EE4">
      <w:start w:val="1"/>
      <w:numFmt w:val="bullet"/>
      <w:lvlText w:val=""/>
      <w:lvlJc w:val="left"/>
      <w:pPr>
        <w:ind w:left="2160" w:hanging="360"/>
      </w:pPr>
      <w:rPr>
        <w:rFonts w:hint="default" w:ascii="Wingdings" w:hAnsi="Wingdings"/>
      </w:rPr>
    </w:lvl>
    <w:lvl w:ilvl="3" w:tplc="71286D7E">
      <w:start w:val="1"/>
      <w:numFmt w:val="bullet"/>
      <w:lvlText w:val=""/>
      <w:lvlJc w:val="left"/>
      <w:pPr>
        <w:ind w:left="2880" w:hanging="360"/>
      </w:pPr>
      <w:rPr>
        <w:rFonts w:hint="default" w:ascii="Symbol" w:hAnsi="Symbol"/>
      </w:rPr>
    </w:lvl>
    <w:lvl w:ilvl="4" w:tplc="DF6231E2">
      <w:start w:val="1"/>
      <w:numFmt w:val="bullet"/>
      <w:lvlText w:val="o"/>
      <w:lvlJc w:val="left"/>
      <w:pPr>
        <w:ind w:left="3600" w:hanging="360"/>
      </w:pPr>
      <w:rPr>
        <w:rFonts w:hint="default" w:ascii="Courier New" w:hAnsi="Courier New"/>
      </w:rPr>
    </w:lvl>
    <w:lvl w:ilvl="5" w:tplc="FD508BF6">
      <w:start w:val="1"/>
      <w:numFmt w:val="bullet"/>
      <w:lvlText w:val=""/>
      <w:lvlJc w:val="left"/>
      <w:pPr>
        <w:ind w:left="4320" w:hanging="360"/>
      </w:pPr>
      <w:rPr>
        <w:rFonts w:hint="default" w:ascii="Wingdings" w:hAnsi="Wingdings"/>
      </w:rPr>
    </w:lvl>
    <w:lvl w:ilvl="6" w:tplc="DCA09538">
      <w:start w:val="1"/>
      <w:numFmt w:val="bullet"/>
      <w:lvlText w:val=""/>
      <w:lvlJc w:val="left"/>
      <w:pPr>
        <w:ind w:left="5040" w:hanging="360"/>
      </w:pPr>
      <w:rPr>
        <w:rFonts w:hint="default" w:ascii="Symbol" w:hAnsi="Symbol"/>
      </w:rPr>
    </w:lvl>
    <w:lvl w:ilvl="7" w:tplc="1AD60E78">
      <w:start w:val="1"/>
      <w:numFmt w:val="bullet"/>
      <w:lvlText w:val="o"/>
      <w:lvlJc w:val="left"/>
      <w:pPr>
        <w:ind w:left="5760" w:hanging="360"/>
      </w:pPr>
      <w:rPr>
        <w:rFonts w:hint="default" w:ascii="Courier New" w:hAnsi="Courier New"/>
      </w:rPr>
    </w:lvl>
    <w:lvl w:ilvl="8" w:tplc="5F326F1A">
      <w:start w:val="1"/>
      <w:numFmt w:val="bullet"/>
      <w:lvlText w:val=""/>
      <w:lvlJc w:val="left"/>
      <w:pPr>
        <w:ind w:left="6480" w:hanging="360"/>
      </w:pPr>
      <w:rPr>
        <w:rFonts w:hint="default" w:ascii="Wingdings" w:hAnsi="Wingdings"/>
      </w:rPr>
    </w:lvl>
  </w:abstractNum>
  <w:abstractNum w:abstractNumId="34" w15:restartNumberingAfterBreak="0">
    <w:nsid w:val="71D54517"/>
    <w:multiLevelType w:val="hybridMultilevel"/>
    <w:tmpl w:val="A736769E"/>
    <w:lvl w:ilvl="0" w:tplc="722C7140">
      <w:start w:val="5"/>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743578E4"/>
    <w:multiLevelType w:val="hybridMultilevel"/>
    <w:tmpl w:val="0F1C076C"/>
    <w:lvl w:ilvl="0" w:tplc="0076F084">
      <w:start w:val="1"/>
      <w:numFmt w:val="bullet"/>
      <w:lvlText w:val=""/>
      <w:lvlJc w:val="left"/>
      <w:pPr>
        <w:ind w:left="720" w:hanging="360"/>
      </w:pPr>
      <w:rPr>
        <w:rFonts w:hint="default" w:ascii="Symbol" w:hAnsi="Symbol"/>
      </w:rPr>
    </w:lvl>
    <w:lvl w:ilvl="1" w:tplc="7C960F12">
      <w:start w:val="1"/>
      <w:numFmt w:val="bullet"/>
      <w:lvlText w:val="o"/>
      <w:lvlJc w:val="left"/>
      <w:pPr>
        <w:ind w:left="1440" w:hanging="360"/>
      </w:pPr>
      <w:rPr>
        <w:rFonts w:hint="default" w:ascii="Courier New" w:hAnsi="Courier New"/>
      </w:rPr>
    </w:lvl>
    <w:lvl w:ilvl="2" w:tplc="A71A3FF6">
      <w:start w:val="1"/>
      <w:numFmt w:val="bullet"/>
      <w:lvlText w:val=""/>
      <w:lvlJc w:val="left"/>
      <w:pPr>
        <w:ind w:left="2160" w:hanging="360"/>
      </w:pPr>
      <w:rPr>
        <w:rFonts w:hint="default" w:ascii="Wingdings" w:hAnsi="Wingdings"/>
      </w:rPr>
    </w:lvl>
    <w:lvl w:ilvl="3" w:tplc="4C386F42">
      <w:start w:val="1"/>
      <w:numFmt w:val="bullet"/>
      <w:lvlText w:val=""/>
      <w:lvlJc w:val="left"/>
      <w:pPr>
        <w:ind w:left="2880" w:hanging="360"/>
      </w:pPr>
      <w:rPr>
        <w:rFonts w:hint="default" w:ascii="Symbol" w:hAnsi="Symbol"/>
      </w:rPr>
    </w:lvl>
    <w:lvl w:ilvl="4" w:tplc="C7FE0E66">
      <w:start w:val="1"/>
      <w:numFmt w:val="bullet"/>
      <w:lvlText w:val="o"/>
      <w:lvlJc w:val="left"/>
      <w:pPr>
        <w:ind w:left="3600" w:hanging="360"/>
      </w:pPr>
      <w:rPr>
        <w:rFonts w:hint="default" w:ascii="Courier New" w:hAnsi="Courier New"/>
      </w:rPr>
    </w:lvl>
    <w:lvl w:ilvl="5" w:tplc="BCE2A2A4">
      <w:start w:val="1"/>
      <w:numFmt w:val="bullet"/>
      <w:lvlText w:val=""/>
      <w:lvlJc w:val="left"/>
      <w:pPr>
        <w:ind w:left="4320" w:hanging="360"/>
      </w:pPr>
      <w:rPr>
        <w:rFonts w:hint="default" w:ascii="Wingdings" w:hAnsi="Wingdings"/>
      </w:rPr>
    </w:lvl>
    <w:lvl w:ilvl="6" w:tplc="07F4778E">
      <w:start w:val="1"/>
      <w:numFmt w:val="bullet"/>
      <w:lvlText w:val=""/>
      <w:lvlJc w:val="left"/>
      <w:pPr>
        <w:ind w:left="5040" w:hanging="360"/>
      </w:pPr>
      <w:rPr>
        <w:rFonts w:hint="default" w:ascii="Symbol" w:hAnsi="Symbol"/>
      </w:rPr>
    </w:lvl>
    <w:lvl w:ilvl="7" w:tplc="179C113E">
      <w:start w:val="1"/>
      <w:numFmt w:val="bullet"/>
      <w:lvlText w:val="o"/>
      <w:lvlJc w:val="left"/>
      <w:pPr>
        <w:ind w:left="5760" w:hanging="360"/>
      </w:pPr>
      <w:rPr>
        <w:rFonts w:hint="default" w:ascii="Courier New" w:hAnsi="Courier New"/>
      </w:rPr>
    </w:lvl>
    <w:lvl w:ilvl="8" w:tplc="CF22D1FE">
      <w:start w:val="1"/>
      <w:numFmt w:val="bullet"/>
      <w:lvlText w:val=""/>
      <w:lvlJc w:val="left"/>
      <w:pPr>
        <w:ind w:left="6480" w:hanging="360"/>
      </w:pPr>
      <w:rPr>
        <w:rFonts w:hint="default" w:ascii="Wingdings" w:hAnsi="Wingdings"/>
      </w:rPr>
    </w:lvl>
  </w:abstractNum>
  <w:abstractNum w:abstractNumId="36" w15:restartNumberingAfterBreak="0">
    <w:nsid w:val="7B331FE5"/>
    <w:multiLevelType w:val="multilevel"/>
    <w:tmpl w:val="7DA8F9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7B5946CB"/>
    <w:multiLevelType w:val="hybridMultilevel"/>
    <w:tmpl w:val="43B03A90"/>
    <w:lvl w:ilvl="0" w:tplc="722C7140">
      <w:start w:val="5"/>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1" w16cid:durableId="1487429250">
    <w:abstractNumId w:val="28"/>
  </w:num>
  <w:num w:numId="2" w16cid:durableId="1518695699">
    <w:abstractNumId w:val="29"/>
  </w:num>
  <w:num w:numId="3" w16cid:durableId="676734007">
    <w:abstractNumId w:val="10"/>
  </w:num>
  <w:num w:numId="4" w16cid:durableId="50856560">
    <w:abstractNumId w:val="20"/>
  </w:num>
  <w:num w:numId="5" w16cid:durableId="703091289">
    <w:abstractNumId w:val="16"/>
  </w:num>
  <w:num w:numId="6" w16cid:durableId="343899418">
    <w:abstractNumId w:val="7"/>
  </w:num>
  <w:num w:numId="7" w16cid:durableId="2002655329">
    <w:abstractNumId w:val="5"/>
  </w:num>
  <w:num w:numId="8" w16cid:durableId="402683612">
    <w:abstractNumId w:val="17"/>
  </w:num>
  <w:num w:numId="9" w16cid:durableId="253127484">
    <w:abstractNumId w:val="18"/>
  </w:num>
  <w:num w:numId="10" w16cid:durableId="1693341578">
    <w:abstractNumId w:val="25"/>
  </w:num>
  <w:num w:numId="11" w16cid:durableId="1721394808">
    <w:abstractNumId w:val="32"/>
  </w:num>
  <w:num w:numId="12" w16cid:durableId="32703989">
    <w:abstractNumId w:val="19"/>
  </w:num>
  <w:num w:numId="13" w16cid:durableId="1599411535">
    <w:abstractNumId w:val="3"/>
  </w:num>
  <w:num w:numId="14" w16cid:durableId="1001205092">
    <w:abstractNumId w:val="33"/>
  </w:num>
  <w:num w:numId="15" w16cid:durableId="1989240021">
    <w:abstractNumId w:val="23"/>
  </w:num>
  <w:num w:numId="16" w16cid:durableId="277301099">
    <w:abstractNumId w:val="9"/>
  </w:num>
  <w:num w:numId="17" w16cid:durableId="280846114">
    <w:abstractNumId w:val="0"/>
  </w:num>
  <w:num w:numId="18" w16cid:durableId="1817987147">
    <w:abstractNumId w:val="36"/>
  </w:num>
  <w:num w:numId="19" w16cid:durableId="1746143299">
    <w:abstractNumId w:val="6"/>
  </w:num>
  <w:num w:numId="20" w16cid:durableId="1555845108">
    <w:abstractNumId w:val="13"/>
  </w:num>
  <w:num w:numId="21" w16cid:durableId="193931686">
    <w:abstractNumId w:val="1"/>
  </w:num>
  <w:num w:numId="22" w16cid:durableId="250314624">
    <w:abstractNumId w:val="2"/>
  </w:num>
  <w:num w:numId="23" w16cid:durableId="1500929798">
    <w:abstractNumId w:val="14"/>
  </w:num>
  <w:num w:numId="24" w16cid:durableId="1008798463">
    <w:abstractNumId w:val="21"/>
  </w:num>
  <w:num w:numId="25" w16cid:durableId="1302618036">
    <w:abstractNumId w:val="4"/>
  </w:num>
  <w:num w:numId="26" w16cid:durableId="1987926631">
    <w:abstractNumId w:val="24"/>
  </w:num>
  <w:num w:numId="27" w16cid:durableId="1108887601">
    <w:abstractNumId w:val="37"/>
  </w:num>
  <w:num w:numId="28" w16cid:durableId="385418402">
    <w:abstractNumId w:val="34"/>
  </w:num>
  <w:num w:numId="29" w16cid:durableId="873463829">
    <w:abstractNumId w:val="30"/>
  </w:num>
  <w:num w:numId="30" w16cid:durableId="2034066957">
    <w:abstractNumId w:val="15"/>
  </w:num>
  <w:num w:numId="31" w16cid:durableId="1470367826">
    <w:abstractNumId w:val="12"/>
  </w:num>
  <w:num w:numId="32" w16cid:durableId="150368911">
    <w:abstractNumId w:val="22"/>
  </w:num>
  <w:num w:numId="33" w16cid:durableId="1523517959">
    <w:abstractNumId w:val="31"/>
  </w:num>
  <w:num w:numId="34" w16cid:durableId="1465847951">
    <w:abstractNumId w:val="35"/>
  </w:num>
  <w:num w:numId="35" w16cid:durableId="3899282">
    <w:abstractNumId w:val="26"/>
  </w:num>
  <w:num w:numId="36" w16cid:durableId="269823579">
    <w:abstractNumId w:val="8"/>
  </w:num>
  <w:num w:numId="37" w16cid:durableId="599727504">
    <w:abstractNumId w:val="11"/>
  </w:num>
  <w:num w:numId="38" w16cid:durableId="12162372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7"/>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061A1"/>
    <w:rsid w:val="00014DA0"/>
    <w:rsid w:val="00015635"/>
    <w:rsid w:val="0002143E"/>
    <w:rsid w:val="00022C8A"/>
    <w:rsid w:val="00027E4C"/>
    <w:rsid w:val="00042882"/>
    <w:rsid w:val="000428CA"/>
    <w:rsid w:val="00046A85"/>
    <w:rsid w:val="00053C64"/>
    <w:rsid w:val="0005527A"/>
    <w:rsid w:val="00057AD9"/>
    <w:rsid w:val="00062346"/>
    <w:rsid w:val="00063871"/>
    <w:rsid w:val="0006525A"/>
    <w:rsid w:val="00070EC0"/>
    <w:rsid w:val="00072B72"/>
    <w:rsid w:val="000734E5"/>
    <w:rsid w:val="0007585E"/>
    <w:rsid w:val="00077B57"/>
    <w:rsid w:val="00080053"/>
    <w:rsid w:val="00081A09"/>
    <w:rsid w:val="0008281B"/>
    <w:rsid w:val="00093926"/>
    <w:rsid w:val="000A52AD"/>
    <w:rsid w:val="000A6853"/>
    <w:rsid w:val="000B263E"/>
    <w:rsid w:val="000B3686"/>
    <w:rsid w:val="000C6CCA"/>
    <w:rsid w:val="000C777D"/>
    <w:rsid w:val="000D22AD"/>
    <w:rsid w:val="000D63B5"/>
    <w:rsid w:val="000E543E"/>
    <w:rsid w:val="000E5E49"/>
    <w:rsid w:val="000F07AE"/>
    <w:rsid w:val="000F355F"/>
    <w:rsid w:val="000F573F"/>
    <w:rsid w:val="000F67B9"/>
    <w:rsid w:val="001013BB"/>
    <w:rsid w:val="00102343"/>
    <w:rsid w:val="00111F88"/>
    <w:rsid w:val="00112988"/>
    <w:rsid w:val="00114313"/>
    <w:rsid w:val="001240B0"/>
    <w:rsid w:val="00133EA8"/>
    <w:rsid w:val="001371E8"/>
    <w:rsid w:val="00146AFB"/>
    <w:rsid w:val="00151A0A"/>
    <w:rsid w:val="0016227D"/>
    <w:rsid w:val="0016537C"/>
    <w:rsid w:val="0017377A"/>
    <w:rsid w:val="001740F9"/>
    <w:rsid w:val="00175B3E"/>
    <w:rsid w:val="00176678"/>
    <w:rsid w:val="001818AD"/>
    <w:rsid w:val="00185E13"/>
    <w:rsid w:val="00193DDD"/>
    <w:rsid w:val="00194FE7"/>
    <w:rsid w:val="001A7F59"/>
    <w:rsid w:val="001B432F"/>
    <w:rsid w:val="001B6DDF"/>
    <w:rsid w:val="001C1C3D"/>
    <w:rsid w:val="001C2A23"/>
    <w:rsid w:val="001C2D83"/>
    <w:rsid w:val="001C44A0"/>
    <w:rsid w:val="001C4F7D"/>
    <w:rsid w:val="001C5932"/>
    <w:rsid w:val="001C728E"/>
    <w:rsid w:val="001D3664"/>
    <w:rsid w:val="001D51D6"/>
    <w:rsid w:val="001E03C9"/>
    <w:rsid w:val="001E21E3"/>
    <w:rsid w:val="001F51C5"/>
    <w:rsid w:val="00207BFE"/>
    <w:rsid w:val="00211EFF"/>
    <w:rsid w:val="00213571"/>
    <w:rsid w:val="00214FD0"/>
    <w:rsid w:val="002237B3"/>
    <w:rsid w:val="0023252F"/>
    <w:rsid w:val="00232919"/>
    <w:rsid w:val="00234F77"/>
    <w:rsid w:val="00241396"/>
    <w:rsid w:val="002467E6"/>
    <w:rsid w:val="00252BC6"/>
    <w:rsid w:val="00257DBF"/>
    <w:rsid w:val="0026091C"/>
    <w:rsid w:val="002675ED"/>
    <w:rsid w:val="002745B2"/>
    <w:rsid w:val="00274875"/>
    <w:rsid w:val="00283340"/>
    <w:rsid w:val="00286058"/>
    <w:rsid w:val="002917B4"/>
    <w:rsid w:val="00294E01"/>
    <w:rsid w:val="00295087"/>
    <w:rsid w:val="002957D9"/>
    <w:rsid w:val="00296982"/>
    <w:rsid w:val="002A461A"/>
    <w:rsid w:val="002C1869"/>
    <w:rsid w:val="002C60C1"/>
    <w:rsid w:val="002D2EE3"/>
    <w:rsid w:val="002D51D1"/>
    <w:rsid w:val="002E029D"/>
    <w:rsid w:val="002F2497"/>
    <w:rsid w:val="002F3753"/>
    <w:rsid w:val="002F5DFE"/>
    <w:rsid w:val="00313FF9"/>
    <w:rsid w:val="00317DEE"/>
    <w:rsid w:val="00331F82"/>
    <w:rsid w:val="003371CC"/>
    <w:rsid w:val="00344476"/>
    <w:rsid w:val="003467A7"/>
    <w:rsid w:val="00350001"/>
    <w:rsid w:val="0035488A"/>
    <w:rsid w:val="0036342F"/>
    <w:rsid w:val="00371DA9"/>
    <w:rsid w:val="00373951"/>
    <w:rsid w:val="00377FA3"/>
    <w:rsid w:val="003831E9"/>
    <w:rsid w:val="003915D8"/>
    <w:rsid w:val="003A3F21"/>
    <w:rsid w:val="003C54F5"/>
    <w:rsid w:val="003C6A8B"/>
    <w:rsid w:val="003D3757"/>
    <w:rsid w:val="003E01BA"/>
    <w:rsid w:val="003E1CC7"/>
    <w:rsid w:val="003E2FD3"/>
    <w:rsid w:val="003E4137"/>
    <w:rsid w:val="003E515D"/>
    <w:rsid w:val="003F4372"/>
    <w:rsid w:val="003F48FA"/>
    <w:rsid w:val="003F5CCC"/>
    <w:rsid w:val="003F6F81"/>
    <w:rsid w:val="0040692A"/>
    <w:rsid w:val="004226C3"/>
    <w:rsid w:val="004322DE"/>
    <w:rsid w:val="00435910"/>
    <w:rsid w:val="00436C1B"/>
    <w:rsid w:val="0043746D"/>
    <w:rsid w:val="00441D04"/>
    <w:rsid w:val="00451094"/>
    <w:rsid w:val="0045537C"/>
    <w:rsid w:val="00460AEB"/>
    <w:rsid w:val="00461DF8"/>
    <w:rsid w:val="00466366"/>
    <w:rsid w:val="0046688E"/>
    <w:rsid w:val="004818BA"/>
    <w:rsid w:val="004826E2"/>
    <w:rsid w:val="00485725"/>
    <w:rsid w:val="004902BA"/>
    <w:rsid w:val="00490F59"/>
    <w:rsid w:val="0049205F"/>
    <w:rsid w:val="004921AA"/>
    <w:rsid w:val="00494026"/>
    <w:rsid w:val="00494509"/>
    <w:rsid w:val="004A4E1E"/>
    <w:rsid w:val="004B6B0F"/>
    <w:rsid w:val="004C152E"/>
    <w:rsid w:val="004C4B6C"/>
    <w:rsid w:val="004C5596"/>
    <w:rsid w:val="004D113D"/>
    <w:rsid w:val="004D113F"/>
    <w:rsid w:val="004D29D3"/>
    <w:rsid w:val="004D5A92"/>
    <w:rsid w:val="004E22CE"/>
    <w:rsid w:val="004E2A78"/>
    <w:rsid w:val="004E55E6"/>
    <w:rsid w:val="004F0BF7"/>
    <w:rsid w:val="004F6BFD"/>
    <w:rsid w:val="0050084B"/>
    <w:rsid w:val="00504CFF"/>
    <w:rsid w:val="00511A80"/>
    <w:rsid w:val="00516BA4"/>
    <w:rsid w:val="00525C50"/>
    <w:rsid w:val="00532386"/>
    <w:rsid w:val="00535EB3"/>
    <w:rsid w:val="005451AE"/>
    <w:rsid w:val="00552286"/>
    <w:rsid w:val="005522C3"/>
    <w:rsid w:val="005533F0"/>
    <w:rsid w:val="00557C1C"/>
    <w:rsid w:val="00565B46"/>
    <w:rsid w:val="00574440"/>
    <w:rsid w:val="005813CA"/>
    <w:rsid w:val="00582243"/>
    <w:rsid w:val="005A652A"/>
    <w:rsid w:val="005B6541"/>
    <w:rsid w:val="005C093A"/>
    <w:rsid w:val="005C7820"/>
    <w:rsid w:val="005D6BCB"/>
    <w:rsid w:val="005F2663"/>
    <w:rsid w:val="005F5EB6"/>
    <w:rsid w:val="00600EB8"/>
    <w:rsid w:val="00602781"/>
    <w:rsid w:val="00605186"/>
    <w:rsid w:val="00616B09"/>
    <w:rsid w:val="00617624"/>
    <w:rsid w:val="006203CD"/>
    <w:rsid w:val="00620F0A"/>
    <w:rsid w:val="00626EB0"/>
    <w:rsid w:val="00631A13"/>
    <w:rsid w:val="00637365"/>
    <w:rsid w:val="006410A1"/>
    <w:rsid w:val="006449B0"/>
    <w:rsid w:val="00652D99"/>
    <w:rsid w:val="006632FB"/>
    <w:rsid w:val="00665E45"/>
    <w:rsid w:val="00671CB1"/>
    <w:rsid w:val="00671E86"/>
    <w:rsid w:val="00680A5F"/>
    <w:rsid w:val="00685841"/>
    <w:rsid w:val="00693163"/>
    <w:rsid w:val="00695CF1"/>
    <w:rsid w:val="00695F5B"/>
    <w:rsid w:val="006A3E94"/>
    <w:rsid w:val="006D05C2"/>
    <w:rsid w:val="006E45AF"/>
    <w:rsid w:val="006F431C"/>
    <w:rsid w:val="006F61C7"/>
    <w:rsid w:val="006F7208"/>
    <w:rsid w:val="00700D26"/>
    <w:rsid w:val="00706C2D"/>
    <w:rsid w:val="00712350"/>
    <w:rsid w:val="007178F9"/>
    <w:rsid w:val="007638E5"/>
    <w:rsid w:val="0077228F"/>
    <w:rsid w:val="00773B6A"/>
    <w:rsid w:val="00780275"/>
    <w:rsid w:val="00782296"/>
    <w:rsid w:val="00787261"/>
    <w:rsid w:val="0079392C"/>
    <w:rsid w:val="007940C3"/>
    <w:rsid w:val="007A35B9"/>
    <w:rsid w:val="007A5542"/>
    <w:rsid w:val="007D32DC"/>
    <w:rsid w:val="007D3752"/>
    <w:rsid w:val="007E1304"/>
    <w:rsid w:val="007E6593"/>
    <w:rsid w:val="007F0563"/>
    <w:rsid w:val="007F35A9"/>
    <w:rsid w:val="00803FDB"/>
    <w:rsid w:val="008146F0"/>
    <w:rsid w:val="00820E85"/>
    <w:rsid w:val="008245DE"/>
    <w:rsid w:val="008247F4"/>
    <w:rsid w:val="008322D9"/>
    <w:rsid w:val="00843ADD"/>
    <w:rsid w:val="008519E5"/>
    <w:rsid w:val="00856ECE"/>
    <w:rsid w:val="00861081"/>
    <w:rsid w:val="00863475"/>
    <w:rsid w:val="008662FD"/>
    <w:rsid w:val="00874136"/>
    <w:rsid w:val="00880280"/>
    <w:rsid w:val="008814BA"/>
    <w:rsid w:val="008838EF"/>
    <w:rsid w:val="00883F9E"/>
    <w:rsid w:val="00885DC1"/>
    <w:rsid w:val="00887AB6"/>
    <w:rsid w:val="008967B3"/>
    <w:rsid w:val="008A0C99"/>
    <w:rsid w:val="008A5B86"/>
    <w:rsid w:val="008C40F2"/>
    <w:rsid w:val="008D7CDA"/>
    <w:rsid w:val="008E383B"/>
    <w:rsid w:val="008E3CF4"/>
    <w:rsid w:val="008E5D58"/>
    <w:rsid w:val="008F13F6"/>
    <w:rsid w:val="008F22B4"/>
    <w:rsid w:val="008F5939"/>
    <w:rsid w:val="009016FA"/>
    <w:rsid w:val="009048C5"/>
    <w:rsid w:val="00904FE2"/>
    <w:rsid w:val="00911CAA"/>
    <w:rsid w:val="00913701"/>
    <w:rsid w:val="00915F52"/>
    <w:rsid w:val="00922204"/>
    <w:rsid w:val="009276FD"/>
    <w:rsid w:val="009300B7"/>
    <w:rsid w:val="0093083E"/>
    <w:rsid w:val="00937A3A"/>
    <w:rsid w:val="00945233"/>
    <w:rsid w:val="00946D60"/>
    <w:rsid w:val="00955016"/>
    <w:rsid w:val="00955D88"/>
    <w:rsid w:val="00957E73"/>
    <w:rsid w:val="00960752"/>
    <w:rsid w:val="009737D6"/>
    <w:rsid w:val="0098360E"/>
    <w:rsid w:val="00985E9B"/>
    <w:rsid w:val="00986489"/>
    <w:rsid w:val="00992FE6"/>
    <w:rsid w:val="009A08AE"/>
    <w:rsid w:val="009A3B82"/>
    <w:rsid w:val="009A3BE0"/>
    <w:rsid w:val="009A53E3"/>
    <w:rsid w:val="009A5F68"/>
    <w:rsid w:val="009B227B"/>
    <w:rsid w:val="009C07F9"/>
    <w:rsid w:val="009C17B4"/>
    <w:rsid w:val="009C2D69"/>
    <w:rsid w:val="009C4D6B"/>
    <w:rsid w:val="009C7DFE"/>
    <w:rsid w:val="009D2456"/>
    <w:rsid w:val="009D62B3"/>
    <w:rsid w:val="009E36C8"/>
    <w:rsid w:val="009E4B59"/>
    <w:rsid w:val="009E6F4D"/>
    <w:rsid w:val="009F288C"/>
    <w:rsid w:val="009F3A10"/>
    <w:rsid w:val="009F56CA"/>
    <w:rsid w:val="009F67A8"/>
    <w:rsid w:val="009F7F4B"/>
    <w:rsid w:val="00A01CB4"/>
    <w:rsid w:val="00A041D5"/>
    <w:rsid w:val="00A06A03"/>
    <w:rsid w:val="00A260AB"/>
    <w:rsid w:val="00A27BC4"/>
    <w:rsid w:val="00A31826"/>
    <w:rsid w:val="00A32272"/>
    <w:rsid w:val="00A41CF1"/>
    <w:rsid w:val="00A47C63"/>
    <w:rsid w:val="00A50A87"/>
    <w:rsid w:val="00A548B0"/>
    <w:rsid w:val="00A5590C"/>
    <w:rsid w:val="00A61374"/>
    <w:rsid w:val="00A6578F"/>
    <w:rsid w:val="00A665E8"/>
    <w:rsid w:val="00A674A9"/>
    <w:rsid w:val="00A72A67"/>
    <w:rsid w:val="00A733DB"/>
    <w:rsid w:val="00A77B22"/>
    <w:rsid w:val="00A77C3B"/>
    <w:rsid w:val="00A90B77"/>
    <w:rsid w:val="00A95ECF"/>
    <w:rsid w:val="00AA22E4"/>
    <w:rsid w:val="00AA4189"/>
    <w:rsid w:val="00AA448C"/>
    <w:rsid w:val="00AA5575"/>
    <w:rsid w:val="00AA6927"/>
    <w:rsid w:val="00AB049A"/>
    <w:rsid w:val="00AB7106"/>
    <w:rsid w:val="00AB7159"/>
    <w:rsid w:val="00AC4927"/>
    <w:rsid w:val="00AC712F"/>
    <w:rsid w:val="00AD2ACF"/>
    <w:rsid w:val="00AD4EFE"/>
    <w:rsid w:val="00AD6B9F"/>
    <w:rsid w:val="00AE0283"/>
    <w:rsid w:val="00AE2DA0"/>
    <w:rsid w:val="00AE479B"/>
    <w:rsid w:val="00AE7385"/>
    <w:rsid w:val="00B02248"/>
    <w:rsid w:val="00B03040"/>
    <w:rsid w:val="00B20240"/>
    <w:rsid w:val="00B218CD"/>
    <w:rsid w:val="00B33783"/>
    <w:rsid w:val="00B36015"/>
    <w:rsid w:val="00B46A06"/>
    <w:rsid w:val="00B523AE"/>
    <w:rsid w:val="00B67360"/>
    <w:rsid w:val="00B72801"/>
    <w:rsid w:val="00B72A1A"/>
    <w:rsid w:val="00B9525C"/>
    <w:rsid w:val="00BA4517"/>
    <w:rsid w:val="00BA5BBF"/>
    <w:rsid w:val="00BA6229"/>
    <w:rsid w:val="00BB1C9F"/>
    <w:rsid w:val="00BC0065"/>
    <w:rsid w:val="00BC0C47"/>
    <w:rsid w:val="00BC500B"/>
    <w:rsid w:val="00BD7DF7"/>
    <w:rsid w:val="00BE056D"/>
    <w:rsid w:val="00BE0C55"/>
    <w:rsid w:val="00BE2EA3"/>
    <w:rsid w:val="00BE34D6"/>
    <w:rsid w:val="00BF3EA1"/>
    <w:rsid w:val="00BF4223"/>
    <w:rsid w:val="00BF651F"/>
    <w:rsid w:val="00C01750"/>
    <w:rsid w:val="00C03D8C"/>
    <w:rsid w:val="00C0797D"/>
    <w:rsid w:val="00C13EEF"/>
    <w:rsid w:val="00C21F05"/>
    <w:rsid w:val="00C27804"/>
    <w:rsid w:val="00C31708"/>
    <w:rsid w:val="00C363BB"/>
    <w:rsid w:val="00C47946"/>
    <w:rsid w:val="00C62B7B"/>
    <w:rsid w:val="00C64FBE"/>
    <w:rsid w:val="00C66071"/>
    <w:rsid w:val="00C72BE2"/>
    <w:rsid w:val="00C72FA5"/>
    <w:rsid w:val="00C759CA"/>
    <w:rsid w:val="00C77893"/>
    <w:rsid w:val="00C91F4A"/>
    <w:rsid w:val="00C967B4"/>
    <w:rsid w:val="00C97B27"/>
    <w:rsid w:val="00CA05D7"/>
    <w:rsid w:val="00CA1D98"/>
    <w:rsid w:val="00CD2B1D"/>
    <w:rsid w:val="00CD3757"/>
    <w:rsid w:val="00CE5931"/>
    <w:rsid w:val="00D0006D"/>
    <w:rsid w:val="00D07F14"/>
    <w:rsid w:val="00D12918"/>
    <w:rsid w:val="00D13438"/>
    <w:rsid w:val="00D13BB3"/>
    <w:rsid w:val="00D16CF1"/>
    <w:rsid w:val="00D205E3"/>
    <w:rsid w:val="00D22EA6"/>
    <w:rsid w:val="00D55BEB"/>
    <w:rsid w:val="00D577AB"/>
    <w:rsid w:val="00D614E4"/>
    <w:rsid w:val="00D63F7B"/>
    <w:rsid w:val="00D653F6"/>
    <w:rsid w:val="00D6769B"/>
    <w:rsid w:val="00D72A56"/>
    <w:rsid w:val="00D82BD5"/>
    <w:rsid w:val="00D849BA"/>
    <w:rsid w:val="00D84C65"/>
    <w:rsid w:val="00D855C7"/>
    <w:rsid w:val="00D93B74"/>
    <w:rsid w:val="00D97B47"/>
    <w:rsid w:val="00DA01DC"/>
    <w:rsid w:val="00DA2011"/>
    <w:rsid w:val="00DA265B"/>
    <w:rsid w:val="00DB31FF"/>
    <w:rsid w:val="00DC4825"/>
    <w:rsid w:val="00DC4D4A"/>
    <w:rsid w:val="00DC6E8E"/>
    <w:rsid w:val="00DD3CC8"/>
    <w:rsid w:val="00DD4132"/>
    <w:rsid w:val="00DE7F9F"/>
    <w:rsid w:val="00DF01E1"/>
    <w:rsid w:val="00DF05C0"/>
    <w:rsid w:val="00DF2205"/>
    <w:rsid w:val="00E071C4"/>
    <w:rsid w:val="00E10E7D"/>
    <w:rsid w:val="00E12AF4"/>
    <w:rsid w:val="00E16670"/>
    <w:rsid w:val="00E268BA"/>
    <w:rsid w:val="00E36915"/>
    <w:rsid w:val="00E4116A"/>
    <w:rsid w:val="00E44FF2"/>
    <w:rsid w:val="00E450DF"/>
    <w:rsid w:val="00E471DB"/>
    <w:rsid w:val="00E5157F"/>
    <w:rsid w:val="00E54A21"/>
    <w:rsid w:val="00E62019"/>
    <w:rsid w:val="00E71BBA"/>
    <w:rsid w:val="00E77076"/>
    <w:rsid w:val="00E92F38"/>
    <w:rsid w:val="00EA2DC7"/>
    <w:rsid w:val="00EB0921"/>
    <w:rsid w:val="00EB0C2E"/>
    <w:rsid w:val="00EB5234"/>
    <w:rsid w:val="00EB5972"/>
    <w:rsid w:val="00EB7048"/>
    <w:rsid w:val="00EC1380"/>
    <w:rsid w:val="00EC303D"/>
    <w:rsid w:val="00ED5B6E"/>
    <w:rsid w:val="00EE1FC6"/>
    <w:rsid w:val="00EE2881"/>
    <w:rsid w:val="00EE7527"/>
    <w:rsid w:val="00EF041B"/>
    <w:rsid w:val="00EF0494"/>
    <w:rsid w:val="00EF4613"/>
    <w:rsid w:val="00EF5C8C"/>
    <w:rsid w:val="00F026AC"/>
    <w:rsid w:val="00F04A66"/>
    <w:rsid w:val="00F15D69"/>
    <w:rsid w:val="00F25348"/>
    <w:rsid w:val="00F34872"/>
    <w:rsid w:val="00F35106"/>
    <w:rsid w:val="00F42813"/>
    <w:rsid w:val="00F45927"/>
    <w:rsid w:val="00F60186"/>
    <w:rsid w:val="00F72CAF"/>
    <w:rsid w:val="00F757E9"/>
    <w:rsid w:val="00F7721D"/>
    <w:rsid w:val="00F846AE"/>
    <w:rsid w:val="00F87BB5"/>
    <w:rsid w:val="00F87F63"/>
    <w:rsid w:val="00FA127D"/>
    <w:rsid w:val="00FA13DE"/>
    <w:rsid w:val="00FA4326"/>
    <w:rsid w:val="00FA7CE3"/>
    <w:rsid w:val="00FB1B36"/>
    <w:rsid w:val="00FB5B75"/>
    <w:rsid w:val="00FB7BF7"/>
    <w:rsid w:val="00FC301F"/>
    <w:rsid w:val="00FC509B"/>
    <w:rsid w:val="00FC718C"/>
    <w:rsid w:val="00FC7FDC"/>
    <w:rsid w:val="00FD4ECC"/>
    <w:rsid w:val="00FF5328"/>
    <w:rsid w:val="010BB56B"/>
    <w:rsid w:val="013C8BEB"/>
    <w:rsid w:val="01C37565"/>
    <w:rsid w:val="03068008"/>
    <w:rsid w:val="03FF0E5B"/>
    <w:rsid w:val="040D6D7F"/>
    <w:rsid w:val="0435E114"/>
    <w:rsid w:val="04CE95B0"/>
    <w:rsid w:val="04D138C0"/>
    <w:rsid w:val="05F1FD1E"/>
    <w:rsid w:val="06CD5A6C"/>
    <w:rsid w:val="070F73D5"/>
    <w:rsid w:val="09DC82B1"/>
    <w:rsid w:val="0BA1BEB8"/>
    <w:rsid w:val="0BE00BCA"/>
    <w:rsid w:val="0C944FC8"/>
    <w:rsid w:val="0CF4E612"/>
    <w:rsid w:val="0D633AC7"/>
    <w:rsid w:val="0DDE7991"/>
    <w:rsid w:val="0EDDD6B1"/>
    <w:rsid w:val="1072DE50"/>
    <w:rsid w:val="10DC9EF6"/>
    <w:rsid w:val="11233724"/>
    <w:rsid w:val="113AE0FF"/>
    <w:rsid w:val="11DB16F7"/>
    <w:rsid w:val="1282D519"/>
    <w:rsid w:val="12B24D9C"/>
    <w:rsid w:val="12DAA963"/>
    <w:rsid w:val="13386367"/>
    <w:rsid w:val="13ADA2D4"/>
    <w:rsid w:val="1416EB8C"/>
    <w:rsid w:val="14AFB77A"/>
    <w:rsid w:val="14CA3D0B"/>
    <w:rsid w:val="1532F104"/>
    <w:rsid w:val="16BAD446"/>
    <w:rsid w:val="16E21EDD"/>
    <w:rsid w:val="19AB7453"/>
    <w:rsid w:val="1A3A4E04"/>
    <w:rsid w:val="1A96B80C"/>
    <w:rsid w:val="1C785D06"/>
    <w:rsid w:val="1C9FE46F"/>
    <w:rsid w:val="1EB84E32"/>
    <w:rsid w:val="1F124C1B"/>
    <w:rsid w:val="1F43D179"/>
    <w:rsid w:val="1F99445F"/>
    <w:rsid w:val="1FE292C9"/>
    <w:rsid w:val="20EE42EE"/>
    <w:rsid w:val="21E4862B"/>
    <w:rsid w:val="2203FF89"/>
    <w:rsid w:val="22D3C273"/>
    <w:rsid w:val="22D45467"/>
    <w:rsid w:val="256E3363"/>
    <w:rsid w:val="268A4D00"/>
    <w:rsid w:val="27A0291B"/>
    <w:rsid w:val="28AEE515"/>
    <w:rsid w:val="28C46CB8"/>
    <w:rsid w:val="2AF1AD9A"/>
    <w:rsid w:val="2B5CCBF4"/>
    <w:rsid w:val="2B8D993C"/>
    <w:rsid w:val="2BA77250"/>
    <w:rsid w:val="2D25AFF8"/>
    <w:rsid w:val="2D2D87EF"/>
    <w:rsid w:val="2F3EBBD2"/>
    <w:rsid w:val="2F8A59E8"/>
    <w:rsid w:val="301E6008"/>
    <w:rsid w:val="3108101D"/>
    <w:rsid w:val="33EC1902"/>
    <w:rsid w:val="341979BF"/>
    <w:rsid w:val="34C65559"/>
    <w:rsid w:val="353CF74C"/>
    <w:rsid w:val="3776FAC7"/>
    <w:rsid w:val="3786DBA6"/>
    <w:rsid w:val="38C9EE55"/>
    <w:rsid w:val="39452C94"/>
    <w:rsid w:val="39DADB88"/>
    <w:rsid w:val="3A6C2A1D"/>
    <w:rsid w:val="3B80951D"/>
    <w:rsid w:val="3C17037E"/>
    <w:rsid w:val="3D76EBE7"/>
    <w:rsid w:val="3E1A2324"/>
    <w:rsid w:val="3E3FFCEF"/>
    <w:rsid w:val="3E4602AF"/>
    <w:rsid w:val="3EB3F67C"/>
    <w:rsid w:val="3FC3D2DD"/>
    <w:rsid w:val="419C640D"/>
    <w:rsid w:val="41A84093"/>
    <w:rsid w:val="41E895B5"/>
    <w:rsid w:val="41FCC325"/>
    <w:rsid w:val="4221CC60"/>
    <w:rsid w:val="432E54D8"/>
    <w:rsid w:val="44CB6099"/>
    <w:rsid w:val="44F91E77"/>
    <w:rsid w:val="46064C20"/>
    <w:rsid w:val="46471BCA"/>
    <w:rsid w:val="4667817C"/>
    <w:rsid w:val="4698132F"/>
    <w:rsid w:val="47E24914"/>
    <w:rsid w:val="480ED999"/>
    <w:rsid w:val="4822D85E"/>
    <w:rsid w:val="488E0013"/>
    <w:rsid w:val="48B4DE9F"/>
    <w:rsid w:val="48CA94B8"/>
    <w:rsid w:val="4ACB5468"/>
    <w:rsid w:val="4DF67164"/>
    <w:rsid w:val="4F670721"/>
    <w:rsid w:val="5007928D"/>
    <w:rsid w:val="526AEF30"/>
    <w:rsid w:val="5315578D"/>
    <w:rsid w:val="55984B59"/>
    <w:rsid w:val="574441E9"/>
    <w:rsid w:val="57B959E9"/>
    <w:rsid w:val="57BD5E27"/>
    <w:rsid w:val="57EE36AA"/>
    <w:rsid w:val="57FED79B"/>
    <w:rsid w:val="58A44B96"/>
    <w:rsid w:val="58C06254"/>
    <w:rsid w:val="597477DD"/>
    <w:rsid w:val="59D88F70"/>
    <w:rsid w:val="5A7DB40E"/>
    <w:rsid w:val="5A93BA7F"/>
    <w:rsid w:val="5B4F900C"/>
    <w:rsid w:val="5BCE1EED"/>
    <w:rsid w:val="5BFC10D5"/>
    <w:rsid w:val="5C263CAA"/>
    <w:rsid w:val="5E60E055"/>
    <w:rsid w:val="5E710585"/>
    <w:rsid w:val="602030B6"/>
    <w:rsid w:val="605E9112"/>
    <w:rsid w:val="6154D439"/>
    <w:rsid w:val="62320B0D"/>
    <w:rsid w:val="62F5401C"/>
    <w:rsid w:val="6340C073"/>
    <w:rsid w:val="63D06985"/>
    <w:rsid w:val="63DBD4D3"/>
    <w:rsid w:val="63EAC610"/>
    <w:rsid w:val="641E2430"/>
    <w:rsid w:val="6495D5AB"/>
    <w:rsid w:val="651F371E"/>
    <w:rsid w:val="65767A3D"/>
    <w:rsid w:val="6692F461"/>
    <w:rsid w:val="6730CDE1"/>
    <w:rsid w:val="6770A70E"/>
    <w:rsid w:val="68574382"/>
    <w:rsid w:val="69D9B1F2"/>
    <w:rsid w:val="69F24A78"/>
    <w:rsid w:val="6B4D73F9"/>
    <w:rsid w:val="6B839732"/>
    <w:rsid w:val="6CE45CAC"/>
    <w:rsid w:val="6D2B9638"/>
    <w:rsid w:val="6D4F7CF0"/>
    <w:rsid w:val="6DE617EC"/>
    <w:rsid w:val="6E17D3A1"/>
    <w:rsid w:val="6E6ADE4F"/>
    <w:rsid w:val="6EC29D13"/>
    <w:rsid w:val="6F1A8F8B"/>
    <w:rsid w:val="70B4504B"/>
    <w:rsid w:val="70E01E55"/>
    <w:rsid w:val="7191D6B9"/>
    <w:rsid w:val="73599122"/>
    <w:rsid w:val="73F35282"/>
    <w:rsid w:val="74932178"/>
    <w:rsid w:val="76277E17"/>
    <w:rsid w:val="768988D9"/>
    <w:rsid w:val="7807AACA"/>
    <w:rsid w:val="79A784F3"/>
    <w:rsid w:val="7B2F235D"/>
    <w:rsid w:val="7C2013AD"/>
    <w:rsid w:val="7C669F79"/>
    <w:rsid w:val="7D1B0923"/>
    <w:rsid w:val="7DB76EAA"/>
    <w:rsid w:val="7EF2A7CE"/>
    <w:rsid w:val="7F32CBBB"/>
    <w:rsid w:val="7F55939E"/>
    <w:rsid w:val="7F8A29B9"/>
    <w:rsid w:val="7F972920"/>
    <w:rsid w:val="7FC5FC48"/>
    <w:rsid w:val="7FF3A1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1F35265B-29E6-4203-BEBC-4C49AA297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80053"/>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D62B3"/>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styleId="HeaderChar" w:customStyle="1">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styleId="FooterChar" w:customStyle="1">
    <w:name w:val="Footer Char"/>
    <w:basedOn w:val="DefaultParagraphFont"/>
    <w:link w:val="Footer"/>
    <w:uiPriority w:val="99"/>
    <w:rsid w:val="00E71BBA"/>
  </w:style>
  <w:style w:type="character" w:styleId="Heading2Char" w:customStyle="1">
    <w:name w:val="Heading 2 Char"/>
    <w:basedOn w:val="DefaultParagraphFont"/>
    <w:link w:val="Heading2"/>
    <w:uiPriority w:val="9"/>
    <w:rsid w:val="00FC301F"/>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sid w:val="00FC301F"/>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 w:type="paragraph" w:styleId="NormalWeb">
    <w:name w:val="Normal (Web)"/>
    <w:basedOn w:val="Normal"/>
    <w:uiPriority w:val="99"/>
    <w:semiHidden/>
    <w:unhideWhenUsed/>
    <w:rsid w:val="0045537C"/>
    <w:rPr>
      <w:rFonts w:ascii="Times New Roman" w:hAnsi="Times New Roman" w:cs="Times New Roman"/>
      <w:sz w:val="24"/>
      <w:szCs w:val="24"/>
    </w:rPr>
  </w:style>
  <w:style w:type="character" w:styleId="Heading4Char" w:customStyle="1">
    <w:name w:val="Heading 4 Char"/>
    <w:basedOn w:val="DefaultParagraphFont"/>
    <w:link w:val="Heading4"/>
    <w:uiPriority w:val="9"/>
    <w:semiHidden/>
    <w:rsid w:val="009D62B3"/>
    <w:rPr>
      <w:rFonts w:asciiTheme="majorHAnsi" w:hAnsiTheme="majorHAnsi" w:eastAsiaTheme="majorEastAsia" w:cstheme="majorBidi"/>
      <w:i/>
      <w:iCs/>
      <w:color w:val="2F5496" w:themeColor="accent1" w:themeShade="BF"/>
    </w:rPr>
  </w:style>
  <w:style w:type="character" w:styleId="Heading3Char" w:customStyle="1">
    <w:name w:val="Heading 3 Char"/>
    <w:basedOn w:val="DefaultParagraphFont"/>
    <w:link w:val="Heading3"/>
    <w:uiPriority w:val="9"/>
    <w:semiHidden/>
    <w:rsid w:val="00080053"/>
    <w:rPr>
      <w:rFonts w:asciiTheme="majorHAnsi" w:hAnsiTheme="majorHAnsi" w:eastAsiaTheme="majorEastAsia" w:cstheme="majorBidi"/>
      <w:color w:val="1F3763" w:themeColor="accent1" w:themeShade="7F"/>
      <w:sz w:val="24"/>
      <w:szCs w:val="24"/>
    </w:rPr>
  </w:style>
  <w:style w:type="table" w:styleId="TableGrid">
    <w:name w:val="Table Grid"/>
    <w:basedOn w:val="TableNormal"/>
    <w:uiPriority w:val="59"/>
    <w:rsid w:val="009E6F4D"/>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09154">
      <w:bodyDiv w:val="1"/>
      <w:marLeft w:val="0"/>
      <w:marRight w:val="0"/>
      <w:marTop w:val="0"/>
      <w:marBottom w:val="0"/>
      <w:divBdr>
        <w:top w:val="none" w:sz="0" w:space="0" w:color="auto"/>
        <w:left w:val="none" w:sz="0" w:space="0" w:color="auto"/>
        <w:bottom w:val="none" w:sz="0" w:space="0" w:color="auto"/>
        <w:right w:val="none" w:sz="0" w:space="0" w:color="auto"/>
      </w:divBdr>
    </w:div>
    <w:div w:id="92093405">
      <w:bodyDiv w:val="1"/>
      <w:marLeft w:val="0"/>
      <w:marRight w:val="0"/>
      <w:marTop w:val="0"/>
      <w:marBottom w:val="0"/>
      <w:divBdr>
        <w:top w:val="none" w:sz="0" w:space="0" w:color="auto"/>
        <w:left w:val="none" w:sz="0" w:space="0" w:color="auto"/>
        <w:bottom w:val="none" w:sz="0" w:space="0" w:color="auto"/>
        <w:right w:val="none" w:sz="0" w:space="0" w:color="auto"/>
      </w:divBdr>
    </w:div>
    <w:div w:id="111553505">
      <w:bodyDiv w:val="1"/>
      <w:marLeft w:val="0"/>
      <w:marRight w:val="0"/>
      <w:marTop w:val="0"/>
      <w:marBottom w:val="0"/>
      <w:divBdr>
        <w:top w:val="none" w:sz="0" w:space="0" w:color="auto"/>
        <w:left w:val="none" w:sz="0" w:space="0" w:color="auto"/>
        <w:bottom w:val="none" w:sz="0" w:space="0" w:color="auto"/>
        <w:right w:val="none" w:sz="0" w:space="0" w:color="auto"/>
      </w:divBdr>
    </w:div>
    <w:div w:id="128209595">
      <w:bodyDiv w:val="1"/>
      <w:marLeft w:val="0"/>
      <w:marRight w:val="0"/>
      <w:marTop w:val="0"/>
      <w:marBottom w:val="0"/>
      <w:divBdr>
        <w:top w:val="none" w:sz="0" w:space="0" w:color="auto"/>
        <w:left w:val="none" w:sz="0" w:space="0" w:color="auto"/>
        <w:bottom w:val="none" w:sz="0" w:space="0" w:color="auto"/>
        <w:right w:val="none" w:sz="0" w:space="0" w:color="auto"/>
      </w:divBdr>
    </w:div>
    <w:div w:id="216868176">
      <w:bodyDiv w:val="1"/>
      <w:marLeft w:val="0"/>
      <w:marRight w:val="0"/>
      <w:marTop w:val="0"/>
      <w:marBottom w:val="0"/>
      <w:divBdr>
        <w:top w:val="none" w:sz="0" w:space="0" w:color="auto"/>
        <w:left w:val="none" w:sz="0" w:space="0" w:color="auto"/>
        <w:bottom w:val="none" w:sz="0" w:space="0" w:color="auto"/>
        <w:right w:val="none" w:sz="0" w:space="0" w:color="auto"/>
      </w:divBdr>
    </w:div>
    <w:div w:id="248543490">
      <w:bodyDiv w:val="1"/>
      <w:marLeft w:val="0"/>
      <w:marRight w:val="0"/>
      <w:marTop w:val="0"/>
      <w:marBottom w:val="0"/>
      <w:divBdr>
        <w:top w:val="none" w:sz="0" w:space="0" w:color="auto"/>
        <w:left w:val="none" w:sz="0" w:space="0" w:color="auto"/>
        <w:bottom w:val="none" w:sz="0" w:space="0" w:color="auto"/>
        <w:right w:val="none" w:sz="0" w:space="0" w:color="auto"/>
      </w:divBdr>
    </w:div>
    <w:div w:id="392698004">
      <w:bodyDiv w:val="1"/>
      <w:marLeft w:val="0"/>
      <w:marRight w:val="0"/>
      <w:marTop w:val="0"/>
      <w:marBottom w:val="0"/>
      <w:divBdr>
        <w:top w:val="none" w:sz="0" w:space="0" w:color="auto"/>
        <w:left w:val="none" w:sz="0" w:space="0" w:color="auto"/>
        <w:bottom w:val="none" w:sz="0" w:space="0" w:color="auto"/>
        <w:right w:val="none" w:sz="0" w:space="0" w:color="auto"/>
      </w:divBdr>
    </w:div>
    <w:div w:id="418988859">
      <w:bodyDiv w:val="1"/>
      <w:marLeft w:val="0"/>
      <w:marRight w:val="0"/>
      <w:marTop w:val="0"/>
      <w:marBottom w:val="0"/>
      <w:divBdr>
        <w:top w:val="none" w:sz="0" w:space="0" w:color="auto"/>
        <w:left w:val="none" w:sz="0" w:space="0" w:color="auto"/>
        <w:bottom w:val="none" w:sz="0" w:space="0" w:color="auto"/>
        <w:right w:val="none" w:sz="0" w:space="0" w:color="auto"/>
      </w:divBdr>
    </w:div>
    <w:div w:id="518586407">
      <w:bodyDiv w:val="1"/>
      <w:marLeft w:val="0"/>
      <w:marRight w:val="0"/>
      <w:marTop w:val="0"/>
      <w:marBottom w:val="0"/>
      <w:divBdr>
        <w:top w:val="none" w:sz="0" w:space="0" w:color="auto"/>
        <w:left w:val="none" w:sz="0" w:space="0" w:color="auto"/>
        <w:bottom w:val="none" w:sz="0" w:space="0" w:color="auto"/>
        <w:right w:val="none" w:sz="0" w:space="0" w:color="auto"/>
      </w:divBdr>
    </w:div>
    <w:div w:id="626619930">
      <w:bodyDiv w:val="1"/>
      <w:marLeft w:val="0"/>
      <w:marRight w:val="0"/>
      <w:marTop w:val="0"/>
      <w:marBottom w:val="0"/>
      <w:divBdr>
        <w:top w:val="none" w:sz="0" w:space="0" w:color="auto"/>
        <w:left w:val="none" w:sz="0" w:space="0" w:color="auto"/>
        <w:bottom w:val="none" w:sz="0" w:space="0" w:color="auto"/>
        <w:right w:val="none" w:sz="0" w:space="0" w:color="auto"/>
      </w:divBdr>
    </w:div>
    <w:div w:id="633023635">
      <w:bodyDiv w:val="1"/>
      <w:marLeft w:val="0"/>
      <w:marRight w:val="0"/>
      <w:marTop w:val="0"/>
      <w:marBottom w:val="0"/>
      <w:divBdr>
        <w:top w:val="none" w:sz="0" w:space="0" w:color="auto"/>
        <w:left w:val="none" w:sz="0" w:space="0" w:color="auto"/>
        <w:bottom w:val="none" w:sz="0" w:space="0" w:color="auto"/>
        <w:right w:val="none" w:sz="0" w:space="0" w:color="auto"/>
      </w:divBdr>
    </w:div>
    <w:div w:id="635648322">
      <w:bodyDiv w:val="1"/>
      <w:marLeft w:val="0"/>
      <w:marRight w:val="0"/>
      <w:marTop w:val="0"/>
      <w:marBottom w:val="0"/>
      <w:divBdr>
        <w:top w:val="none" w:sz="0" w:space="0" w:color="auto"/>
        <w:left w:val="none" w:sz="0" w:space="0" w:color="auto"/>
        <w:bottom w:val="none" w:sz="0" w:space="0" w:color="auto"/>
        <w:right w:val="none" w:sz="0" w:space="0" w:color="auto"/>
      </w:divBdr>
    </w:div>
    <w:div w:id="676032837">
      <w:bodyDiv w:val="1"/>
      <w:marLeft w:val="0"/>
      <w:marRight w:val="0"/>
      <w:marTop w:val="0"/>
      <w:marBottom w:val="0"/>
      <w:divBdr>
        <w:top w:val="none" w:sz="0" w:space="0" w:color="auto"/>
        <w:left w:val="none" w:sz="0" w:space="0" w:color="auto"/>
        <w:bottom w:val="none" w:sz="0" w:space="0" w:color="auto"/>
        <w:right w:val="none" w:sz="0" w:space="0" w:color="auto"/>
      </w:divBdr>
    </w:div>
    <w:div w:id="733159541">
      <w:bodyDiv w:val="1"/>
      <w:marLeft w:val="0"/>
      <w:marRight w:val="0"/>
      <w:marTop w:val="0"/>
      <w:marBottom w:val="0"/>
      <w:divBdr>
        <w:top w:val="none" w:sz="0" w:space="0" w:color="auto"/>
        <w:left w:val="none" w:sz="0" w:space="0" w:color="auto"/>
        <w:bottom w:val="none" w:sz="0" w:space="0" w:color="auto"/>
        <w:right w:val="none" w:sz="0" w:space="0" w:color="auto"/>
      </w:divBdr>
    </w:div>
    <w:div w:id="755247331">
      <w:bodyDiv w:val="1"/>
      <w:marLeft w:val="0"/>
      <w:marRight w:val="0"/>
      <w:marTop w:val="0"/>
      <w:marBottom w:val="0"/>
      <w:divBdr>
        <w:top w:val="none" w:sz="0" w:space="0" w:color="auto"/>
        <w:left w:val="none" w:sz="0" w:space="0" w:color="auto"/>
        <w:bottom w:val="none" w:sz="0" w:space="0" w:color="auto"/>
        <w:right w:val="none" w:sz="0" w:space="0" w:color="auto"/>
      </w:divBdr>
    </w:div>
    <w:div w:id="773095064">
      <w:bodyDiv w:val="1"/>
      <w:marLeft w:val="0"/>
      <w:marRight w:val="0"/>
      <w:marTop w:val="0"/>
      <w:marBottom w:val="0"/>
      <w:divBdr>
        <w:top w:val="none" w:sz="0" w:space="0" w:color="auto"/>
        <w:left w:val="none" w:sz="0" w:space="0" w:color="auto"/>
        <w:bottom w:val="none" w:sz="0" w:space="0" w:color="auto"/>
        <w:right w:val="none" w:sz="0" w:space="0" w:color="auto"/>
      </w:divBdr>
    </w:div>
    <w:div w:id="778334019">
      <w:bodyDiv w:val="1"/>
      <w:marLeft w:val="0"/>
      <w:marRight w:val="0"/>
      <w:marTop w:val="0"/>
      <w:marBottom w:val="0"/>
      <w:divBdr>
        <w:top w:val="none" w:sz="0" w:space="0" w:color="auto"/>
        <w:left w:val="none" w:sz="0" w:space="0" w:color="auto"/>
        <w:bottom w:val="none" w:sz="0" w:space="0" w:color="auto"/>
        <w:right w:val="none" w:sz="0" w:space="0" w:color="auto"/>
      </w:divBdr>
    </w:div>
    <w:div w:id="785928534">
      <w:bodyDiv w:val="1"/>
      <w:marLeft w:val="0"/>
      <w:marRight w:val="0"/>
      <w:marTop w:val="0"/>
      <w:marBottom w:val="0"/>
      <w:divBdr>
        <w:top w:val="none" w:sz="0" w:space="0" w:color="auto"/>
        <w:left w:val="none" w:sz="0" w:space="0" w:color="auto"/>
        <w:bottom w:val="none" w:sz="0" w:space="0" w:color="auto"/>
        <w:right w:val="none" w:sz="0" w:space="0" w:color="auto"/>
      </w:divBdr>
    </w:div>
    <w:div w:id="799542702">
      <w:bodyDiv w:val="1"/>
      <w:marLeft w:val="0"/>
      <w:marRight w:val="0"/>
      <w:marTop w:val="0"/>
      <w:marBottom w:val="0"/>
      <w:divBdr>
        <w:top w:val="none" w:sz="0" w:space="0" w:color="auto"/>
        <w:left w:val="none" w:sz="0" w:space="0" w:color="auto"/>
        <w:bottom w:val="none" w:sz="0" w:space="0" w:color="auto"/>
        <w:right w:val="none" w:sz="0" w:space="0" w:color="auto"/>
      </w:divBdr>
    </w:div>
    <w:div w:id="828442114">
      <w:bodyDiv w:val="1"/>
      <w:marLeft w:val="0"/>
      <w:marRight w:val="0"/>
      <w:marTop w:val="0"/>
      <w:marBottom w:val="0"/>
      <w:divBdr>
        <w:top w:val="none" w:sz="0" w:space="0" w:color="auto"/>
        <w:left w:val="none" w:sz="0" w:space="0" w:color="auto"/>
        <w:bottom w:val="none" w:sz="0" w:space="0" w:color="auto"/>
        <w:right w:val="none" w:sz="0" w:space="0" w:color="auto"/>
      </w:divBdr>
    </w:div>
    <w:div w:id="852112537">
      <w:bodyDiv w:val="1"/>
      <w:marLeft w:val="0"/>
      <w:marRight w:val="0"/>
      <w:marTop w:val="0"/>
      <w:marBottom w:val="0"/>
      <w:divBdr>
        <w:top w:val="none" w:sz="0" w:space="0" w:color="auto"/>
        <w:left w:val="none" w:sz="0" w:space="0" w:color="auto"/>
        <w:bottom w:val="none" w:sz="0" w:space="0" w:color="auto"/>
        <w:right w:val="none" w:sz="0" w:space="0" w:color="auto"/>
      </w:divBdr>
    </w:div>
    <w:div w:id="886376057">
      <w:bodyDiv w:val="1"/>
      <w:marLeft w:val="0"/>
      <w:marRight w:val="0"/>
      <w:marTop w:val="0"/>
      <w:marBottom w:val="0"/>
      <w:divBdr>
        <w:top w:val="none" w:sz="0" w:space="0" w:color="auto"/>
        <w:left w:val="none" w:sz="0" w:space="0" w:color="auto"/>
        <w:bottom w:val="none" w:sz="0" w:space="0" w:color="auto"/>
        <w:right w:val="none" w:sz="0" w:space="0" w:color="auto"/>
      </w:divBdr>
    </w:div>
    <w:div w:id="913853805">
      <w:bodyDiv w:val="1"/>
      <w:marLeft w:val="0"/>
      <w:marRight w:val="0"/>
      <w:marTop w:val="0"/>
      <w:marBottom w:val="0"/>
      <w:divBdr>
        <w:top w:val="none" w:sz="0" w:space="0" w:color="auto"/>
        <w:left w:val="none" w:sz="0" w:space="0" w:color="auto"/>
        <w:bottom w:val="none" w:sz="0" w:space="0" w:color="auto"/>
        <w:right w:val="none" w:sz="0" w:space="0" w:color="auto"/>
      </w:divBdr>
    </w:div>
    <w:div w:id="986595147">
      <w:bodyDiv w:val="1"/>
      <w:marLeft w:val="0"/>
      <w:marRight w:val="0"/>
      <w:marTop w:val="0"/>
      <w:marBottom w:val="0"/>
      <w:divBdr>
        <w:top w:val="none" w:sz="0" w:space="0" w:color="auto"/>
        <w:left w:val="none" w:sz="0" w:space="0" w:color="auto"/>
        <w:bottom w:val="none" w:sz="0" w:space="0" w:color="auto"/>
        <w:right w:val="none" w:sz="0" w:space="0" w:color="auto"/>
      </w:divBdr>
    </w:div>
    <w:div w:id="1035500306">
      <w:bodyDiv w:val="1"/>
      <w:marLeft w:val="0"/>
      <w:marRight w:val="0"/>
      <w:marTop w:val="0"/>
      <w:marBottom w:val="0"/>
      <w:divBdr>
        <w:top w:val="none" w:sz="0" w:space="0" w:color="auto"/>
        <w:left w:val="none" w:sz="0" w:space="0" w:color="auto"/>
        <w:bottom w:val="none" w:sz="0" w:space="0" w:color="auto"/>
        <w:right w:val="none" w:sz="0" w:space="0" w:color="auto"/>
      </w:divBdr>
    </w:div>
    <w:div w:id="1059590388">
      <w:bodyDiv w:val="1"/>
      <w:marLeft w:val="0"/>
      <w:marRight w:val="0"/>
      <w:marTop w:val="0"/>
      <w:marBottom w:val="0"/>
      <w:divBdr>
        <w:top w:val="none" w:sz="0" w:space="0" w:color="auto"/>
        <w:left w:val="none" w:sz="0" w:space="0" w:color="auto"/>
        <w:bottom w:val="none" w:sz="0" w:space="0" w:color="auto"/>
        <w:right w:val="none" w:sz="0" w:space="0" w:color="auto"/>
      </w:divBdr>
    </w:div>
    <w:div w:id="1102870556">
      <w:bodyDiv w:val="1"/>
      <w:marLeft w:val="0"/>
      <w:marRight w:val="0"/>
      <w:marTop w:val="0"/>
      <w:marBottom w:val="0"/>
      <w:divBdr>
        <w:top w:val="none" w:sz="0" w:space="0" w:color="auto"/>
        <w:left w:val="none" w:sz="0" w:space="0" w:color="auto"/>
        <w:bottom w:val="none" w:sz="0" w:space="0" w:color="auto"/>
        <w:right w:val="none" w:sz="0" w:space="0" w:color="auto"/>
      </w:divBdr>
    </w:div>
    <w:div w:id="1137726612">
      <w:bodyDiv w:val="1"/>
      <w:marLeft w:val="0"/>
      <w:marRight w:val="0"/>
      <w:marTop w:val="0"/>
      <w:marBottom w:val="0"/>
      <w:divBdr>
        <w:top w:val="none" w:sz="0" w:space="0" w:color="auto"/>
        <w:left w:val="none" w:sz="0" w:space="0" w:color="auto"/>
        <w:bottom w:val="none" w:sz="0" w:space="0" w:color="auto"/>
        <w:right w:val="none" w:sz="0" w:space="0" w:color="auto"/>
      </w:divBdr>
    </w:div>
    <w:div w:id="1193033806">
      <w:bodyDiv w:val="1"/>
      <w:marLeft w:val="0"/>
      <w:marRight w:val="0"/>
      <w:marTop w:val="0"/>
      <w:marBottom w:val="0"/>
      <w:divBdr>
        <w:top w:val="none" w:sz="0" w:space="0" w:color="auto"/>
        <w:left w:val="none" w:sz="0" w:space="0" w:color="auto"/>
        <w:bottom w:val="none" w:sz="0" w:space="0" w:color="auto"/>
        <w:right w:val="none" w:sz="0" w:space="0" w:color="auto"/>
      </w:divBdr>
    </w:div>
    <w:div w:id="1221288243">
      <w:bodyDiv w:val="1"/>
      <w:marLeft w:val="0"/>
      <w:marRight w:val="0"/>
      <w:marTop w:val="0"/>
      <w:marBottom w:val="0"/>
      <w:divBdr>
        <w:top w:val="none" w:sz="0" w:space="0" w:color="auto"/>
        <w:left w:val="none" w:sz="0" w:space="0" w:color="auto"/>
        <w:bottom w:val="none" w:sz="0" w:space="0" w:color="auto"/>
        <w:right w:val="none" w:sz="0" w:space="0" w:color="auto"/>
      </w:divBdr>
    </w:div>
    <w:div w:id="1272785590">
      <w:bodyDiv w:val="1"/>
      <w:marLeft w:val="0"/>
      <w:marRight w:val="0"/>
      <w:marTop w:val="0"/>
      <w:marBottom w:val="0"/>
      <w:divBdr>
        <w:top w:val="none" w:sz="0" w:space="0" w:color="auto"/>
        <w:left w:val="none" w:sz="0" w:space="0" w:color="auto"/>
        <w:bottom w:val="none" w:sz="0" w:space="0" w:color="auto"/>
        <w:right w:val="none" w:sz="0" w:space="0" w:color="auto"/>
      </w:divBdr>
    </w:div>
    <w:div w:id="1289707227">
      <w:bodyDiv w:val="1"/>
      <w:marLeft w:val="0"/>
      <w:marRight w:val="0"/>
      <w:marTop w:val="0"/>
      <w:marBottom w:val="0"/>
      <w:divBdr>
        <w:top w:val="none" w:sz="0" w:space="0" w:color="auto"/>
        <w:left w:val="none" w:sz="0" w:space="0" w:color="auto"/>
        <w:bottom w:val="none" w:sz="0" w:space="0" w:color="auto"/>
        <w:right w:val="none" w:sz="0" w:space="0" w:color="auto"/>
      </w:divBdr>
    </w:div>
    <w:div w:id="1310131407">
      <w:bodyDiv w:val="1"/>
      <w:marLeft w:val="0"/>
      <w:marRight w:val="0"/>
      <w:marTop w:val="0"/>
      <w:marBottom w:val="0"/>
      <w:divBdr>
        <w:top w:val="none" w:sz="0" w:space="0" w:color="auto"/>
        <w:left w:val="none" w:sz="0" w:space="0" w:color="auto"/>
        <w:bottom w:val="none" w:sz="0" w:space="0" w:color="auto"/>
        <w:right w:val="none" w:sz="0" w:space="0" w:color="auto"/>
      </w:divBdr>
    </w:div>
    <w:div w:id="1311402038">
      <w:bodyDiv w:val="1"/>
      <w:marLeft w:val="0"/>
      <w:marRight w:val="0"/>
      <w:marTop w:val="0"/>
      <w:marBottom w:val="0"/>
      <w:divBdr>
        <w:top w:val="none" w:sz="0" w:space="0" w:color="auto"/>
        <w:left w:val="none" w:sz="0" w:space="0" w:color="auto"/>
        <w:bottom w:val="none" w:sz="0" w:space="0" w:color="auto"/>
        <w:right w:val="none" w:sz="0" w:space="0" w:color="auto"/>
      </w:divBdr>
    </w:div>
    <w:div w:id="1394546055">
      <w:bodyDiv w:val="1"/>
      <w:marLeft w:val="0"/>
      <w:marRight w:val="0"/>
      <w:marTop w:val="0"/>
      <w:marBottom w:val="0"/>
      <w:divBdr>
        <w:top w:val="none" w:sz="0" w:space="0" w:color="auto"/>
        <w:left w:val="none" w:sz="0" w:space="0" w:color="auto"/>
        <w:bottom w:val="none" w:sz="0" w:space="0" w:color="auto"/>
        <w:right w:val="none" w:sz="0" w:space="0" w:color="auto"/>
      </w:divBdr>
    </w:div>
    <w:div w:id="1397624705">
      <w:bodyDiv w:val="1"/>
      <w:marLeft w:val="0"/>
      <w:marRight w:val="0"/>
      <w:marTop w:val="0"/>
      <w:marBottom w:val="0"/>
      <w:divBdr>
        <w:top w:val="none" w:sz="0" w:space="0" w:color="auto"/>
        <w:left w:val="none" w:sz="0" w:space="0" w:color="auto"/>
        <w:bottom w:val="none" w:sz="0" w:space="0" w:color="auto"/>
        <w:right w:val="none" w:sz="0" w:space="0" w:color="auto"/>
      </w:divBdr>
    </w:div>
    <w:div w:id="1430737595">
      <w:bodyDiv w:val="1"/>
      <w:marLeft w:val="0"/>
      <w:marRight w:val="0"/>
      <w:marTop w:val="0"/>
      <w:marBottom w:val="0"/>
      <w:divBdr>
        <w:top w:val="none" w:sz="0" w:space="0" w:color="auto"/>
        <w:left w:val="none" w:sz="0" w:space="0" w:color="auto"/>
        <w:bottom w:val="none" w:sz="0" w:space="0" w:color="auto"/>
        <w:right w:val="none" w:sz="0" w:space="0" w:color="auto"/>
      </w:divBdr>
    </w:div>
    <w:div w:id="1496604196">
      <w:bodyDiv w:val="1"/>
      <w:marLeft w:val="0"/>
      <w:marRight w:val="0"/>
      <w:marTop w:val="0"/>
      <w:marBottom w:val="0"/>
      <w:divBdr>
        <w:top w:val="none" w:sz="0" w:space="0" w:color="auto"/>
        <w:left w:val="none" w:sz="0" w:space="0" w:color="auto"/>
        <w:bottom w:val="none" w:sz="0" w:space="0" w:color="auto"/>
        <w:right w:val="none" w:sz="0" w:space="0" w:color="auto"/>
      </w:divBdr>
    </w:div>
    <w:div w:id="1503859363">
      <w:bodyDiv w:val="1"/>
      <w:marLeft w:val="0"/>
      <w:marRight w:val="0"/>
      <w:marTop w:val="0"/>
      <w:marBottom w:val="0"/>
      <w:divBdr>
        <w:top w:val="none" w:sz="0" w:space="0" w:color="auto"/>
        <w:left w:val="none" w:sz="0" w:space="0" w:color="auto"/>
        <w:bottom w:val="none" w:sz="0" w:space="0" w:color="auto"/>
        <w:right w:val="none" w:sz="0" w:space="0" w:color="auto"/>
      </w:divBdr>
    </w:div>
    <w:div w:id="1589270877">
      <w:bodyDiv w:val="1"/>
      <w:marLeft w:val="0"/>
      <w:marRight w:val="0"/>
      <w:marTop w:val="0"/>
      <w:marBottom w:val="0"/>
      <w:divBdr>
        <w:top w:val="none" w:sz="0" w:space="0" w:color="auto"/>
        <w:left w:val="none" w:sz="0" w:space="0" w:color="auto"/>
        <w:bottom w:val="none" w:sz="0" w:space="0" w:color="auto"/>
        <w:right w:val="none" w:sz="0" w:space="0" w:color="auto"/>
      </w:divBdr>
    </w:div>
    <w:div w:id="1623226112">
      <w:bodyDiv w:val="1"/>
      <w:marLeft w:val="0"/>
      <w:marRight w:val="0"/>
      <w:marTop w:val="0"/>
      <w:marBottom w:val="0"/>
      <w:divBdr>
        <w:top w:val="none" w:sz="0" w:space="0" w:color="auto"/>
        <w:left w:val="none" w:sz="0" w:space="0" w:color="auto"/>
        <w:bottom w:val="none" w:sz="0" w:space="0" w:color="auto"/>
        <w:right w:val="none" w:sz="0" w:space="0" w:color="auto"/>
      </w:divBdr>
    </w:div>
    <w:div w:id="1659382734">
      <w:bodyDiv w:val="1"/>
      <w:marLeft w:val="0"/>
      <w:marRight w:val="0"/>
      <w:marTop w:val="0"/>
      <w:marBottom w:val="0"/>
      <w:divBdr>
        <w:top w:val="none" w:sz="0" w:space="0" w:color="auto"/>
        <w:left w:val="none" w:sz="0" w:space="0" w:color="auto"/>
        <w:bottom w:val="none" w:sz="0" w:space="0" w:color="auto"/>
        <w:right w:val="none" w:sz="0" w:space="0" w:color="auto"/>
      </w:divBdr>
    </w:div>
    <w:div w:id="1659845895">
      <w:bodyDiv w:val="1"/>
      <w:marLeft w:val="0"/>
      <w:marRight w:val="0"/>
      <w:marTop w:val="0"/>
      <w:marBottom w:val="0"/>
      <w:divBdr>
        <w:top w:val="none" w:sz="0" w:space="0" w:color="auto"/>
        <w:left w:val="none" w:sz="0" w:space="0" w:color="auto"/>
        <w:bottom w:val="none" w:sz="0" w:space="0" w:color="auto"/>
        <w:right w:val="none" w:sz="0" w:space="0" w:color="auto"/>
      </w:divBdr>
    </w:div>
    <w:div w:id="1771050954">
      <w:bodyDiv w:val="1"/>
      <w:marLeft w:val="0"/>
      <w:marRight w:val="0"/>
      <w:marTop w:val="0"/>
      <w:marBottom w:val="0"/>
      <w:divBdr>
        <w:top w:val="none" w:sz="0" w:space="0" w:color="auto"/>
        <w:left w:val="none" w:sz="0" w:space="0" w:color="auto"/>
        <w:bottom w:val="none" w:sz="0" w:space="0" w:color="auto"/>
        <w:right w:val="none" w:sz="0" w:space="0" w:color="auto"/>
      </w:divBdr>
    </w:div>
    <w:div w:id="1827235019">
      <w:bodyDiv w:val="1"/>
      <w:marLeft w:val="0"/>
      <w:marRight w:val="0"/>
      <w:marTop w:val="0"/>
      <w:marBottom w:val="0"/>
      <w:divBdr>
        <w:top w:val="none" w:sz="0" w:space="0" w:color="auto"/>
        <w:left w:val="none" w:sz="0" w:space="0" w:color="auto"/>
        <w:bottom w:val="none" w:sz="0" w:space="0" w:color="auto"/>
        <w:right w:val="none" w:sz="0" w:space="0" w:color="auto"/>
      </w:divBdr>
    </w:div>
    <w:div w:id="1944877224">
      <w:bodyDiv w:val="1"/>
      <w:marLeft w:val="0"/>
      <w:marRight w:val="0"/>
      <w:marTop w:val="0"/>
      <w:marBottom w:val="0"/>
      <w:divBdr>
        <w:top w:val="none" w:sz="0" w:space="0" w:color="auto"/>
        <w:left w:val="none" w:sz="0" w:space="0" w:color="auto"/>
        <w:bottom w:val="none" w:sz="0" w:space="0" w:color="auto"/>
        <w:right w:val="none" w:sz="0" w:space="0" w:color="auto"/>
      </w:divBdr>
    </w:div>
    <w:div w:id="1951546173">
      <w:bodyDiv w:val="1"/>
      <w:marLeft w:val="0"/>
      <w:marRight w:val="0"/>
      <w:marTop w:val="0"/>
      <w:marBottom w:val="0"/>
      <w:divBdr>
        <w:top w:val="none" w:sz="0" w:space="0" w:color="auto"/>
        <w:left w:val="none" w:sz="0" w:space="0" w:color="auto"/>
        <w:bottom w:val="none" w:sz="0" w:space="0" w:color="auto"/>
        <w:right w:val="none" w:sz="0" w:space="0" w:color="auto"/>
      </w:divBdr>
    </w:div>
    <w:div w:id="1966543006">
      <w:bodyDiv w:val="1"/>
      <w:marLeft w:val="0"/>
      <w:marRight w:val="0"/>
      <w:marTop w:val="0"/>
      <w:marBottom w:val="0"/>
      <w:divBdr>
        <w:top w:val="none" w:sz="0" w:space="0" w:color="auto"/>
        <w:left w:val="none" w:sz="0" w:space="0" w:color="auto"/>
        <w:bottom w:val="none" w:sz="0" w:space="0" w:color="auto"/>
        <w:right w:val="none" w:sz="0" w:space="0" w:color="auto"/>
      </w:divBdr>
    </w:div>
    <w:div w:id="2038038968">
      <w:bodyDiv w:val="1"/>
      <w:marLeft w:val="0"/>
      <w:marRight w:val="0"/>
      <w:marTop w:val="0"/>
      <w:marBottom w:val="0"/>
      <w:divBdr>
        <w:top w:val="none" w:sz="0" w:space="0" w:color="auto"/>
        <w:left w:val="none" w:sz="0" w:space="0" w:color="auto"/>
        <w:bottom w:val="none" w:sz="0" w:space="0" w:color="auto"/>
        <w:right w:val="none" w:sz="0" w:space="0" w:color="auto"/>
      </w:divBdr>
    </w:div>
    <w:div w:id="2083064437">
      <w:bodyDiv w:val="1"/>
      <w:marLeft w:val="0"/>
      <w:marRight w:val="0"/>
      <w:marTop w:val="0"/>
      <w:marBottom w:val="0"/>
      <w:divBdr>
        <w:top w:val="none" w:sz="0" w:space="0" w:color="auto"/>
        <w:left w:val="none" w:sz="0" w:space="0" w:color="auto"/>
        <w:bottom w:val="none" w:sz="0" w:space="0" w:color="auto"/>
        <w:right w:val="none" w:sz="0" w:space="0" w:color="auto"/>
      </w:divBdr>
    </w:div>
    <w:div w:id="211558942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oter" Target="footer2.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2.xml" Id="rId11" /><Relationship Type="http://schemas.openxmlformats.org/officeDocument/2006/relationships/footnotes" Target="footnot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header" Target="header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CISC/CMPE 204: Modelling Project                                                                                              Group 23</dc:title>
  <dc:subject/>
  <dc:creator>Christian Muise</dc:creator>
  <keywords/>
  <dc:description/>
  <lastModifiedBy>Marcela Rojas</lastModifiedBy>
  <revision>170</revision>
  <dcterms:created xsi:type="dcterms:W3CDTF">2024-10-26T04:58:00.0000000Z</dcterms:created>
  <dcterms:modified xsi:type="dcterms:W3CDTF">2024-12-04T21:25:48.7311088Z</dcterms:modified>
</coreProperties>
</file>